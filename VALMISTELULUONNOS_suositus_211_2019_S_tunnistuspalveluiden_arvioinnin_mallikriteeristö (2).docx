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1CF05" w14:textId="77777777" w:rsidR="007C3157" w:rsidRDefault="002B40D0" w:rsidP="007C3157">
      <w:bookmarkStart w:id="0" w:name="_GoBack"/>
      <w:bookmarkEnd w:id="0"/>
      <w:r>
        <w:t xml:space="preserve"> </w:t>
      </w:r>
    </w:p>
    <w:p w14:paraId="19EFB342" w14:textId="77777777" w:rsidR="007C3157" w:rsidRDefault="007C3157" w:rsidP="007C3157"/>
    <w:p w14:paraId="1BBCA68C" w14:textId="77777777" w:rsidR="007C3157" w:rsidRDefault="007C3157" w:rsidP="007C3157"/>
    <w:p w14:paraId="2F4E0BD9" w14:textId="77777777" w:rsidR="007C3157" w:rsidRDefault="007C3157" w:rsidP="007C3157"/>
    <w:p w14:paraId="60294624" w14:textId="77777777" w:rsidR="007C3157" w:rsidRDefault="007C3157" w:rsidP="007C3157"/>
    <w:p w14:paraId="2A74C9C4" w14:textId="77777777" w:rsidR="007C3157" w:rsidRDefault="007C3157" w:rsidP="007C3157"/>
    <w:p w14:paraId="5D6D3340" w14:textId="77777777" w:rsidR="007C3157" w:rsidRDefault="007C3157" w:rsidP="007C3157"/>
    <w:p w14:paraId="4154104B" w14:textId="77777777" w:rsidR="007C3157" w:rsidRDefault="007C3157" w:rsidP="007C3157"/>
    <w:p w14:paraId="5101D241" w14:textId="77777777" w:rsidR="007C3157" w:rsidRDefault="007C3157" w:rsidP="007C3157"/>
    <w:p w14:paraId="4DEBEC9E" w14:textId="77777777" w:rsidR="007C3157" w:rsidRDefault="007C3157" w:rsidP="007C3157"/>
    <w:p w14:paraId="6EE13D8A" w14:textId="77777777" w:rsidR="007C3157" w:rsidRDefault="007C3157" w:rsidP="007C3157"/>
    <w:p w14:paraId="5202D6A9" w14:textId="77777777" w:rsidR="007C3157" w:rsidRDefault="007C3157" w:rsidP="007C3157"/>
    <w:p w14:paraId="51F1F13A" w14:textId="77777777" w:rsidR="007C3157" w:rsidRDefault="007C3157" w:rsidP="007C3157"/>
    <w:p w14:paraId="49C0241F" w14:textId="77777777" w:rsidR="007C3157" w:rsidRDefault="007C3157" w:rsidP="007C3157"/>
    <w:p w14:paraId="6B36A23C" w14:textId="77777777" w:rsidR="007C3157" w:rsidRDefault="007C3157" w:rsidP="007C3157"/>
    <w:p w14:paraId="29FAC3FF" w14:textId="77777777" w:rsidR="007C3157" w:rsidRDefault="007C3157" w:rsidP="007C3157"/>
    <w:p w14:paraId="143DCC34" w14:textId="77777777" w:rsidR="007C3157" w:rsidRDefault="007C3157" w:rsidP="007C3157"/>
    <w:p w14:paraId="21CFB412" w14:textId="77777777" w:rsidR="007C3157" w:rsidRDefault="007C3157" w:rsidP="007C3157"/>
    <w:p w14:paraId="383BCD76" w14:textId="77777777" w:rsidR="00DD0CE7" w:rsidRDefault="0093315E" w:rsidP="007C3157">
      <w:pPr>
        <w:jc w:val="center"/>
        <w:rPr>
          <w:b/>
          <w:color w:val="054884" w:themeColor="text2"/>
          <w:sz w:val="36"/>
          <w:szCs w:val="36"/>
        </w:rPr>
      </w:pPr>
      <w:r>
        <w:rPr>
          <w:b/>
          <w:color w:val="054884" w:themeColor="text2"/>
          <w:sz w:val="36"/>
          <w:szCs w:val="36"/>
        </w:rPr>
        <w:t>Tunnistuspalveluntarjoaj</w:t>
      </w:r>
      <w:r w:rsidR="00A94375">
        <w:rPr>
          <w:b/>
          <w:color w:val="054884" w:themeColor="text2"/>
          <w:sz w:val="36"/>
          <w:szCs w:val="36"/>
        </w:rPr>
        <w:t xml:space="preserve">an </w:t>
      </w:r>
      <w:r>
        <w:rPr>
          <w:b/>
          <w:color w:val="054884" w:themeColor="text2"/>
          <w:sz w:val="36"/>
          <w:szCs w:val="36"/>
        </w:rPr>
        <w:t>auditoin</w:t>
      </w:r>
      <w:r w:rsidR="00A94375">
        <w:rPr>
          <w:b/>
          <w:color w:val="054884" w:themeColor="text2"/>
          <w:sz w:val="36"/>
          <w:szCs w:val="36"/>
        </w:rPr>
        <w:t xml:space="preserve">nin </w:t>
      </w:r>
    </w:p>
    <w:p w14:paraId="6946072C" w14:textId="77777777" w:rsidR="007C3157" w:rsidRDefault="00A94375" w:rsidP="007C3157">
      <w:pPr>
        <w:jc w:val="center"/>
        <w:rPr>
          <w:b/>
          <w:color w:val="054884" w:themeColor="text2"/>
          <w:sz w:val="36"/>
          <w:szCs w:val="36"/>
        </w:rPr>
      </w:pPr>
      <w:r>
        <w:rPr>
          <w:b/>
          <w:color w:val="054884" w:themeColor="text2"/>
          <w:sz w:val="36"/>
          <w:szCs w:val="36"/>
        </w:rPr>
        <w:t xml:space="preserve">mallikriteeristö </w:t>
      </w:r>
    </w:p>
    <w:p w14:paraId="3E8E24FC" w14:textId="77777777" w:rsidR="00D700BE" w:rsidRPr="007C3157" w:rsidRDefault="00D700BE" w:rsidP="007C3157">
      <w:pPr>
        <w:jc w:val="center"/>
        <w:rPr>
          <w:b/>
          <w:color w:val="054884" w:themeColor="text2"/>
          <w:sz w:val="36"/>
          <w:szCs w:val="36"/>
        </w:rPr>
      </w:pPr>
    </w:p>
    <w:p w14:paraId="6E2DB701" w14:textId="77777777" w:rsidR="007C3157" w:rsidRDefault="000235DF" w:rsidP="007C315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Viestintäviraston </w:t>
      </w:r>
      <w:r w:rsidR="005F43E7" w:rsidRPr="005F43E7">
        <w:rPr>
          <w:color w:val="FF0000"/>
          <w:sz w:val="36"/>
          <w:szCs w:val="36"/>
        </w:rPr>
        <w:t>suositus</w:t>
      </w:r>
    </w:p>
    <w:p w14:paraId="6AD28AEF" w14:textId="77777777" w:rsidR="00D4719D" w:rsidRDefault="00D4719D" w:rsidP="007C3157">
      <w:pPr>
        <w:jc w:val="center"/>
        <w:rPr>
          <w:sz w:val="36"/>
          <w:szCs w:val="36"/>
        </w:rPr>
      </w:pPr>
    </w:p>
    <w:p w14:paraId="2A28F07B" w14:textId="77777777" w:rsidR="00D4719D" w:rsidRPr="00D4719D" w:rsidRDefault="004C2712" w:rsidP="007C3157">
      <w:pPr>
        <w:jc w:val="center"/>
        <w:rPr>
          <w:sz w:val="28"/>
          <w:szCs w:val="28"/>
        </w:rPr>
      </w:pPr>
      <w:sdt>
        <w:sdtPr>
          <w:rPr>
            <w:color w:val="FF0000"/>
            <w:sz w:val="28"/>
            <w:szCs w:val="28"/>
          </w:rPr>
          <w:alias w:val="Aihe"/>
          <w:id w:val="108573456"/>
          <w:placeholder>
            <w:docPart w:val="6A1ACAD5E4BC4C7BA09740D22B87E5F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92086" w:rsidRPr="00466813">
            <w:rPr>
              <w:color w:val="FF0000"/>
              <w:sz w:val="28"/>
              <w:szCs w:val="28"/>
            </w:rPr>
            <w:t>211/2019</w:t>
          </w:r>
        </w:sdtContent>
      </w:sdt>
    </w:p>
    <w:p w14:paraId="7F9E69AF" w14:textId="77777777" w:rsidR="00CF6D2C" w:rsidRDefault="00CF6D2C" w:rsidP="007C3157">
      <w:pPr>
        <w:jc w:val="center"/>
        <w:rPr>
          <w:sz w:val="28"/>
          <w:szCs w:val="28"/>
        </w:rPr>
      </w:pPr>
    </w:p>
    <w:p w14:paraId="7B4957F4" w14:textId="77777777" w:rsidR="001862C9" w:rsidRPr="00007790" w:rsidRDefault="00007790" w:rsidP="007C3157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luonnosversio </w:t>
      </w:r>
      <w:r w:rsidRPr="00007790">
        <w:rPr>
          <w:color w:val="FF0000"/>
          <w:sz w:val="28"/>
          <w:szCs w:val="28"/>
        </w:rPr>
        <w:t>28.11.2018</w:t>
      </w:r>
    </w:p>
    <w:p w14:paraId="47C035BC" w14:textId="77777777" w:rsidR="001862C9" w:rsidRDefault="001862C9"/>
    <w:p w14:paraId="33DA3E25" w14:textId="77777777" w:rsidR="001862C9" w:rsidRDefault="001862C9">
      <w:pPr>
        <w:sectPr w:rsidR="001862C9" w:rsidSect="00D5330C">
          <w:headerReference w:type="even" r:id="rId9"/>
          <w:headerReference w:type="default" r:id="rId10"/>
          <w:headerReference w:type="first" r:id="rId11"/>
          <w:pgSz w:w="11906" w:h="16838" w:code="9"/>
          <w:pgMar w:top="1531" w:right="1021" w:bottom="567" w:left="1134" w:header="567" w:footer="227" w:gutter="0"/>
          <w:cols w:space="708"/>
          <w:docGrid w:linePitch="360"/>
        </w:sectPr>
      </w:pPr>
    </w:p>
    <w:bookmarkStart w:id="1" w:name="_Toc323905753" w:displacedByCustomXml="next"/>
    <w:sdt>
      <w:sdtP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id w:val="7554235"/>
        <w:docPartObj>
          <w:docPartGallery w:val="Table of Contents"/>
          <w:docPartUnique/>
        </w:docPartObj>
      </w:sdtPr>
      <w:sdtEndPr/>
      <w:sdtContent>
        <w:p w14:paraId="568EEAE8" w14:textId="77777777" w:rsidR="00B92778" w:rsidRDefault="00B92778">
          <w:pPr>
            <w:pStyle w:val="TOCHeading"/>
          </w:pPr>
          <w:r>
            <w:t>Sisältö</w:t>
          </w:r>
        </w:p>
        <w:p w14:paraId="43D69B7A" w14:textId="77777777" w:rsidR="00BE3067" w:rsidRDefault="00A237CE">
          <w:pPr>
            <w:pStyle w:val="TOC1"/>
            <w:rPr>
              <w:ins w:id="2" w:author="Lohtander Anne" w:date="2018-11-27T11:52:00Z"/>
              <w:rFonts w:asciiTheme="minorHAnsi" w:eastAsiaTheme="minorEastAsia" w:hAnsiTheme="minorHAnsi" w:cstheme="minorBidi"/>
              <w:b w:val="0"/>
              <w:noProof/>
              <w:szCs w:val="22"/>
              <w:lang w:eastAsia="fi-FI"/>
            </w:rPr>
          </w:pPr>
          <w:r>
            <w:fldChar w:fldCharType="begin"/>
          </w:r>
          <w:r w:rsidR="00B92778">
            <w:instrText xml:space="preserve"> TOC \o "1-3" \u </w:instrText>
          </w:r>
          <w:r>
            <w:fldChar w:fldCharType="separate"/>
          </w:r>
          <w:ins w:id="3" w:author="Lohtander Anne" w:date="2018-11-27T11:52:00Z">
            <w:r w:rsidR="00BE3067">
              <w:rPr>
                <w:noProof/>
              </w:rPr>
              <w:t>1</w:t>
            </w:r>
            <w:r w:rsidR="00BE3067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fi-FI"/>
              </w:rPr>
              <w:tab/>
            </w:r>
            <w:r w:rsidR="00BE3067">
              <w:rPr>
                <w:noProof/>
              </w:rPr>
              <w:t>Johdanto</w:t>
            </w:r>
            <w:r w:rsidR="00BE3067">
              <w:rPr>
                <w:noProof/>
              </w:rPr>
              <w:tab/>
            </w:r>
            <w:r w:rsidR="00BE3067">
              <w:rPr>
                <w:noProof/>
              </w:rPr>
              <w:fldChar w:fldCharType="begin"/>
            </w:r>
            <w:r w:rsidR="00BE3067">
              <w:rPr>
                <w:noProof/>
              </w:rPr>
              <w:instrText xml:space="preserve"> PAGEREF _Toc531082863 \h </w:instrText>
            </w:r>
          </w:ins>
          <w:r w:rsidR="00BE3067">
            <w:rPr>
              <w:noProof/>
            </w:rPr>
          </w:r>
          <w:r w:rsidR="00BE3067">
            <w:rPr>
              <w:noProof/>
            </w:rPr>
            <w:fldChar w:fldCharType="separate"/>
          </w:r>
          <w:ins w:id="4" w:author="Lohtander Anne" w:date="2018-11-27T11:52:00Z">
            <w:r w:rsidR="00BE3067">
              <w:rPr>
                <w:noProof/>
              </w:rPr>
              <w:t>3</w:t>
            </w:r>
            <w:r w:rsidR="00BE3067">
              <w:rPr>
                <w:noProof/>
              </w:rPr>
              <w:fldChar w:fldCharType="end"/>
            </w:r>
          </w:ins>
        </w:p>
        <w:p w14:paraId="1B175EF4" w14:textId="77777777" w:rsidR="00BE3067" w:rsidRDefault="00BE3067">
          <w:pPr>
            <w:pStyle w:val="TOC2"/>
            <w:rPr>
              <w:ins w:id="5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6" w:author="Lohtander Anne" w:date="2018-11-27T11:52:00Z">
            <w:r>
              <w:rPr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Suosituksen versiot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_Toc531082864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7" w:author="Lohtander Anne" w:date="2018-11-27T11:52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ins>
        </w:p>
        <w:p w14:paraId="6AA282FE" w14:textId="77777777" w:rsidR="00BE3067" w:rsidRDefault="00BE3067">
          <w:pPr>
            <w:pStyle w:val="TOC2"/>
            <w:rPr>
              <w:ins w:id="8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9" w:author="Lohtander Anne" w:date="2018-11-27T11:52:00Z">
            <w:r>
              <w:rPr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Suosituksen tavoitteet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_Toc531082865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0" w:author="Lohtander Anne" w:date="2018-11-27T11:52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ins>
        </w:p>
        <w:p w14:paraId="778827A2" w14:textId="77777777" w:rsidR="00BE3067" w:rsidRDefault="00BE3067">
          <w:pPr>
            <w:pStyle w:val="TOC1"/>
            <w:rPr>
              <w:ins w:id="11" w:author="Lohtander Anne" w:date="2018-11-27T11:52:00Z"/>
              <w:rFonts w:asciiTheme="minorHAnsi" w:eastAsiaTheme="minorEastAsia" w:hAnsiTheme="minorHAnsi" w:cstheme="minorBidi"/>
              <w:b w:val="0"/>
              <w:noProof/>
              <w:szCs w:val="22"/>
              <w:lang w:eastAsia="fi-FI"/>
            </w:rPr>
          </w:pPr>
          <w:ins w:id="12" w:author="Lohtander Anne" w:date="2018-11-27T11:52:00Z">
            <w:r>
              <w:rPr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Auditointikriteeristö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_Toc531082866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3" w:author="Lohtander Anne" w:date="2018-11-27T11:52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3D655821" w14:textId="77777777" w:rsidR="00BE3067" w:rsidRDefault="00BE3067">
          <w:pPr>
            <w:pStyle w:val="TOC2"/>
            <w:rPr>
              <w:ins w:id="14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15" w:author="Lohtander Anne" w:date="2018-11-27T11:52:00Z">
            <w:r>
              <w:rPr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Palvelun tarjoajan luotettavuus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_Toc531082867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6" w:author="Lohtander Anne" w:date="2018-11-27T11:52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ins>
        </w:p>
        <w:p w14:paraId="73F2C194" w14:textId="77777777" w:rsidR="00BE3067" w:rsidRDefault="00BE3067">
          <w:pPr>
            <w:pStyle w:val="TOC2"/>
            <w:rPr>
              <w:ins w:id="17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18" w:author="Lohtander Anne" w:date="2018-11-27T11:52:00Z">
            <w:r>
              <w:rPr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Toiminnan tietoturva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_Toc531082868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9" w:author="Lohtander Anne" w:date="2018-11-27T11:52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42F93191" w14:textId="77777777" w:rsidR="00BE3067" w:rsidRDefault="00BE3067">
          <w:pPr>
            <w:pStyle w:val="TOC3"/>
            <w:rPr>
              <w:ins w:id="20" w:author="Lohtander Anne" w:date="2018-11-27T11:52:00Z"/>
              <w:rFonts w:asciiTheme="minorHAnsi" w:eastAsiaTheme="minorEastAsia" w:hAnsiTheme="minorHAnsi" w:cstheme="minorBidi"/>
              <w:bCs w:val="0"/>
              <w:noProof/>
              <w:szCs w:val="22"/>
              <w:lang w:eastAsia="fi-FI"/>
            </w:rPr>
          </w:pPr>
          <w:ins w:id="21" w:author="Lohtander Anne" w:date="2018-11-27T11:52:00Z">
            <w:r>
              <w:rPr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Turvallisuusjohtaminen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_Toc531082869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2" w:author="Lohtander Anne" w:date="2018-11-27T11:52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6CEF699B" w14:textId="77777777" w:rsidR="00BE3067" w:rsidRDefault="00BE3067">
          <w:pPr>
            <w:pStyle w:val="TOC3"/>
            <w:rPr>
              <w:ins w:id="23" w:author="Lohtander Anne" w:date="2018-11-27T11:52:00Z"/>
              <w:rFonts w:asciiTheme="minorHAnsi" w:eastAsiaTheme="minorEastAsia" w:hAnsiTheme="minorHAnsi" w:cstheme="minorBidi"/>
              <w:bCs w:val="0"/>
              <w:noProof/>
              <w:szCs w:val="22"/>
              <w:lang w:eastAsia="fi-FI"/>
            </w:rPr>
          </w:pPr>
          <w:ins w:id="24" w:author="Lohtander Anne" w:date="2018-11-27T11:52:00Z">
            <w:r>
              <w:rPr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Turvaorganisaatio ja resurssit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_Toc531082870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5" w:author="Lohtander Anne" w:date="2018-11-27T11:52:00Z"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ins>
        </w:p>
        <w:p w14:paraId="37B348A9" w14:textId="77777777" w:rsidR="00BE3067" w:rsidRDefault="00BE3067">
          <w:pPr>
            <w:pStyle w:val="TOC3"/>
            <w:rPr>
              <w:ins w:id="26" w:author="Lohtander Anne" w:date="2018-11-27T11:52:00Z"/>
              <w:rFonts w:asciiTheme="minorHAnsi" w:eastAsiaTheme="minorEastAsia" w:hAnsiTheme="minorHAnsi" w:cstheme="minorBidi"/>
              <w:bCs w:val="0"/>
              <w:noProof/>
              <w:szCs w:val="22"/>
              <w:lang w:eastAsia="fi-FI"/>
            </w:rPr>
          </w:pPr>
          <w:ins w:id="27" w:author="Lohtander Anne" w:date="2018-11-27T11:52:00Z">
            <w:r>
              <w:rPr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Henkilöstöturvallisuus ja omaisuuden hallinta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_Toc531082871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8" w:author="Lohtander Anne" w:date="2018-11-27T11:52:00Z"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ins>
        </w:p>
        <w:p w14:paraId="73F73DDA" w14:textId="77777777" w:rsidR="00BE3067" w:rsidRDefault="00BE3067">
          <w:pPr>
            <w:pStyle w:val="TOC3"/>
            <w:rPr>
              <w:ins w:id="29" w:author="Lohtander Anne" w:date="2018-11-27T11:52:00Z"/>
              <w:rFonts w:asciiTheme="minorHAnsi" w:eastAsiaTheme="minorEastAsia" w:hAnsiTheme="minorHAnsi" w:cstheme="minorBidi"/>
              <w:bCs w:val="0"/>
              <w:noProof/>
              <w:szCs w:val="22"/>
              <w:lang w:eastAsia="fi-FI"/>
            </w:rPr>
          </w:pPr>
          <w:ins w:id="30" w:author="Lohtander Anne" w:date="2018-11-27T11:52:00Z">
            <w:r>
              <w:rPr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Tietojen luokittelu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_Toc531082872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31" w:author="Lohtander Anne" w:date="2018-11-27T11:52:00Z"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ins>
        </w:p>
        <w:p w14:paraId="6F0CD8D1" w14:textId="77777777" w:rsidR="00BE3067" w:rsidRDefault="00BE3067">
          <w:pPr>
            <w:pStyle w:val="TOC3"/>
            <w:rPr>
              <w:ins w:id="32" w:author="Lohtander Anne" w:date="2018-11-27T11:52:00Z"/>
              <w:rFonts w:asciiTheme="minorHAnsi" w:eastAsiaTheme="minorEastAsia" w:hAnsiTheme="minorHAnsi" w:cstheme="minorBidi"/>
              <w:bCs w:val="0"/>
              <w:noProof/>
              <w:szCs w:val="22"/>
              <w:lang w:eastAsia="fi-FI"/>
            </w:rPr>
          </w:pPr>
          <w:ins w:id="33" w:author="Lohtander Anne" w:date="2018-11-27T11:52:00Z">
            <w:r>
              <w:rPr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Riskit ja jatkuvuuden varmistaminen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_Toc531082873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34" w:author="Lohtander Anne" w:date="2018-11-27T11:52:00Z"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ins>
        </w:p>
        <w:p w14:paraId="5AE6B73F" w14:textId="77777777" w:rsidR="00BE3067" w:rsidRDefault="00BE3067">
          <w:pPr>
            <w:pStyle w:val="TOC3"/>
            <w:rPr>
              <w:ins w:id="35" w:author="Lohtander Anne" w:date="2018-11-27T11:52:00Z"/>
              <w:rFonts w:asciiTheme="minorHAnsi" w:eastAsiaTheme="minorEastAsia" w:hAnsiTheme="minorHAnsi" w:cstheme="minorBidi"/>
              <w:bCs w:val="0"/>
              <w:noProof/>
              <w:szCs w:val="22"/>
              <w:lang w:eastAsia="fi-FI"/>
            </w:rPr>
          </w:pPr>
          <w:ins w:id="36" w:author="Lohtander Anne" w:date="2018-11-27T11:52:00Z">
            <w:r>
              <w:rPr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Fyysinen turvallisuus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_Toc531082874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37" w:author="Lohtander Anne" w:date="2018-11-27T11:52:00Z"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ins>
        </w:p>
        <w:p w14:paraId="6010C653" w14:textId="77777777" w:rsidR="00BE3067" w:rsidRDefault="00BE3067">
          <w:pPr>
            <w:pStyle w:val="TOC3"/>
            <w:rPr>
              <w:ins w:id="38" w:author="Lohtander Anne" w:date="2018-11-27T11:52:00Z"/>
              <w:rFonts w:asciiTheme="minorHAnsi" w:eastAsiaTheme="minorEastAsia" w:hAnsiTheme="minorHAnsi" w:cstheme="minorBidi"/>
              <w:bCs w:val="0"/>
              <w:noProof/>
              <w:szCs w:val="22"/>
              <w:lang w:eastAsia="fi-FI"/>
            </w:rPr>
          </w:pPr>
          <w:ins w:id="39" w:author="Lohtander Anne" w:date="2018-11-27T11:52:00Z">
            <w:r>
              <w:rPr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Tekninen turvallisuus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_Toc531082875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40" w:author="Lohtander Anne" w:date="2018-11-27T11:52:00Z"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ins>
        </w:p>
        <w:p w14:paraId="7E954134" w14:textId="77777777" w:rsidR="00BE3067" w:rsidRDefault="00BE3067">
          <w:pPr>
            <w:pStyle w:val="TOC2"/>
            <w:rPr>
              <w:ins w:id="41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42" w:author="Lohtander Anne" w:date="2018-11-27T11:52:00Z">
            <w:r>
              <w:rPr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Tunnistusmenetelmän tietoturva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_Toc531082876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43" w:author="Lohtander Anne" w:date="2018-11-27T11:52:00Z"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ins>
        </w:p>
        <w:p w14:paraId="3EF36D0A" w14:textId="77777777" w:rsidR="00BE3067" w:rsidRDefault="00BE3067">
          <w:pPr>
            <w:pStyle w:val="TOC1"/>
            <w:rPr>
              <w:ins w:id="44" w:author="Lohtander Anne" w:date="2018-11-27T11:52:00Z"/>
              <w:rFonts w:asciiTheme="minorHAnsi" w:eastAsiaTheme="minorEastAsia" w:hAnsiTheme="minorHAnsi" w:cstheme="minorBidi"/>
              <w:b w:val="0"/>
              <w:noProof/>
              <w:szCs w:val="22"/>
              <w:lang w:eastAsia="fi-FI"/>
            </w:rPr>
          </w:pPr>
          <w:ins w:id="45" w:author="Lohtander Anne" w:date="2018-11-27T11:52:00Z">
            <w:r>
              <w:rPr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LIITE A: Mobiilitunnistusratkaisun arviointikriteeristö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_Toc531082877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46" w:author="Lohtander Anne" w:date="2018-11-27T11:52:00Z"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ins>
        </w:p>
        <w:p w14:paraId="1BAAE9EF" w14:textId="77777777" w:rsidR="00BE3067" w:rsidRDefault="00BE3067">
          <w:pPr>
            <w:pStyle w:val="TOC2"/>
            <w:rPr>
              <w:ins w:id="47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48" w:author="Lohtander Anne" w:date="2018-11-27T11:52:00Z">
            <w:r>
              <w:rPr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Vaatimukset liittyen arkkitehtuuriin, suunnitteluun ja uhkakuvien mallintamiseen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_Toc531082878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49" w:author="Lohtander Anne" w:date="2018-11-27T11:52:00Z"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ins>
        </w:p>
        <w:p w14:paraId="06DD2C60" w14:textId="77777777" w:rsidR="00BE3067" w:rsidRDefault="00BE3067">
          <w:pPr>
            <w:pStyle w:val="TOC2"/>
            <w:rPr>
              <w:ins w:id="50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51" w:author="Lohtander Anne" w:date="2018-11-27T11:52:00Z">
            <w:r>
              <w:rPr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Tiedon tallennukseen ja yksityisyyteen liittyvät vaatimukset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_Toc531082879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52" w:author="Lohtander Anne" w:date="2018-11-27T11:52:00Z"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ins>
        </w:p>
        <w:p w14:paraId="6DFC1B57" w14:textId="77777777" w:rsidR="00BE3067" w:rsidRDefault="00BE3067">
          <w:pPr>
            <w:pStyle w:val="TOC2"/>
            <w:rPr>
              <w:ins w:id="53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54" w:author="Lohtander Anne" w:date="2018-11-27T11:52:00Z">
            <w:r>
              <w:rPr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Salausvaatimukset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_Toc531082880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55" w:author="Lohtander Anne" w:date="2018-11-27T11:52:00Z"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ins>
        </w:p>
        <w:p w14:paraId="7BB1C8D8" w14:textId="77777777" w:rsidR="00BE3067" w:rsidRDefault="00BE3067">
          <w:pPr>
            <w:pStyle w:val="TOC2"/>
            <w:rPr>
              <w:ins w:id="56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57" w:author="Lohtander Anne" w:date="2018-11-27T11:52:00Z">
            <w:r>
              <w:rPr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Tunnistaminen ja istunnonhallinta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_Toc531082881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58" w:author="Lohtander Anne" w:date="2018-11-27T11:52:00Z">
            <w:r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ins>
        </w:p>
        <w:p w14:paraId="6E730A91" w14:textId="77777777" w:rsidR="00BE3067" w:rsidRDefault="00BE3067">
          <w:pPr>
            <w:pStyle w:val="TOC2"/>
            <w:rPr>
              <w:ins w:id="59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60" w:author="Lohtander Anne" w:date="2018-11-27T11:52:00Z">
            <w:r>
              <w:rPr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Tietoliikenne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_Toc531082882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61" w:author="Lohtander Anne" w:date="2018-11-27T11:52:00Z"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ins>
        </w:p>
        <w:p w14:paraId="4E693F81" w14:textId="77777777" w:rsidR="00BE3067" w:rsidRDefault="00BE3067">
          <w:pPr>
            <w:pStyle w:val="TOC2"/>
            <w:rPr>
              <w:ins w:id="62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63" w:author="Lohtander Anne" w:date="2018-11-27T11:52:00Z">
            <w:r>
              <w:rPr>
                <w:noProof/>
              </w:rPr>
              <w:lastRenderedPageBreak/>
              <w:t>3.6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Alustaan liittyvät vaatimukset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_Toc531082883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64" w:author="Lohtander Anne" w:date="2018-11-27T11:52:00Z"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ins>
        </w:p>
        <w:p w14:paraId="36B6282F" w14:textId="77777777" w:rsidR="00BE3067" w:rsidRDefault="00BE3067">
          <w:pPr>
            <w:pStyle w:val="TOC2"/>
            <w:rPr>
              <w:ins w:id="65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66" w:author="Lohtander Anne" w:date="2018-11-27T11:52:00Z">
            <w:r>
              <w:rPr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Koodin laatu ja kehitysympäristön vaatimukset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_Toc531082884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67" w:author="Lohtander Anne" w:date="2018-11-27T11:52:00Z"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ins>
        </w:p>
        <w:p w14:paraId="05305145" w14:textId="77777777" w:rsidR="00BE3067" w:rsidRDefault="00BE3067">
          <w:pPr>
            <w:pStyle w:val="TOC2"/>
            <w:rPr>
              <w:ins w:id="68" w:author="Lohtander Anne" w:date="2018-11-27T11:52:00Z"/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fi-FI"/>
            </w:rPr>
          </w:pPr>
          <w:ins w:id="69" w:author="Lohtander Anne" w:date="2018-11-27T11:52:00Z">
            <w:r>
              <w:rPr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fi-FI"/>
              </w:rPr>
              <w:tab/>
            </w:r>
            <w:r>
              <w:rPr>
                <w:noProof/>
              </w:rPr>
              <w:t>Resilience vaatimukset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_Toc531082885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70" w:author="Lohtander Anne" w:date="2018-11-27T11:52:00Z">
            <w:r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ins>
        </w:p>
        <w:p w14:paraId="29AA6E67" w14:textId="77777777" w:rsidR="00B92778" w:rsidRDefault="00A237CE">
          <w:r>
            <w:rPr>
              <w:rFonts w:asciiTheme="majorHAnsi" w:eastAsiaTheme="majorEastAsia" w:hAnsiTheme="majorHAnsi" w:cstheme="majorHAnsi"/>
              <w:b/>
              <w:szCs w:val="20"/>
            </w:rPr>
            <w:fldChar w:fldCharType="end"/>
          </w:r>
        </w:p>
      </w:sdtContent>
    </w:sdt>
    <w:bookmarkEnd w:id="1"/>
    <w:p w14:paraId="0A5A30F3" w14:textId="77777777" w:rsidR="00E349E2" w:rsidRDefault="00E349E2">
      <w:pPr>
        <w:rPr>
          <w:rFonts w:asciiTheme="majorHAnsi" w:eastAsiaTheme="majorEastAsia" w:hAnsiTheme="majorHAnsi" w:cstheme="majorHAnsi"/>
          <w:b/>
          <w:bCs/>
          <w:sz w:val="26"/>
          <w:szCs w:val="28"/>
        </w:rPr>
      </w:pPr>
      <w:r>
        <w:br w:type="page"/>
      </w:r>
    </w:p>
    <w:p w14:paraId="4114915A" w14:textId="77777777" w:rsidR="00CE4417" w:rsidRDefault="00F64DA8" w:rsidP="00CE4417">
      <w:pPr>
        <w:pStyle w:val="Heading1"/>
      </w:pPr>
      <w:bookmarkStart w:id="71" w:name="_Toc531082863"/>
      <w:r>
        <w:lastRenderedPageBreak/>
        <w:t>Johdanto</w:t>
      </w:r>
      <w:bookmarkEnd w:id="71"/>
    </w:p>
    <w:p w14:paraId="4D18F094" w14:textId="77777777" w:rsidR="00386A53" w:rsidRDefault="00386A53" w:rsidP="00386A53">
      <w:pPr>
        <w:pStyle w:val="BodyText"/>
        <w:rPr>
          <w:ins w:id="72" w:author="Lohtander Anne" w:date="2018-11-27T11:44:00Z"/>
        </w:rPr>
      </w:pPr>
      <w:r w:rsidRPr="00386A53">
        <w:t xml:space="preserve">Tässä </w:t>
      </w:r>
      <w:ins w:id="73" w:author="Lohtander Anne" w:date="2018-11-27T11:38:00Z">
        <w:r w:rsidR="005F43E7">
          <w:t xml:space="preserve">suosituksessa </w:t>
        </w:r>
      </w:ins>
      <w:del w:id="74" w:author="Lohtander Anne" w:date="2018-11-27T11:38:00Z">
        <w:r w:rsidRPr="00386A53" w:rsidDel="005F43E7">
          <w:delText>ohjeessa</w:delText>
        </w:r>
      </w:del>
      <w:r w:rsidRPr="00386A53">
        <w:t xml:space="preserve"> kuvataan tunnistuspalveluntarjoajille mallikriteeristö tunnistuspalvelun auditoimiseksi. </w:t>
      </w:r>
      <w:r w:rsidR="002B40D0">
        <w:t>T</w:t>
      </w:r>
      <w:r w:rsidR="005433F4" w:rsidRPr="005433F4">
        <w:t xml:space="preserve">ässä mallikriteeristössä esitetyt kriteerit tulee arvioida tunnistuspalvelun kannalta. </w:t>
      </w:r>
      <w:r w:rsidRPr="00386A53">
        <w:t xml:space="preserve">Tunnistuspalveluntarjoajat voivat käyttää tässä </w:t>
      </w:r>
      <w:ins w:id="75" w:author="Lohtander Anne" w:date="2018-11-27T11:38:00Z">
        <w:r w:rsidR="005F43E7">
          <w:t xml:space="preserve">suosituksessa </w:t>
        </w:r>
      </w:ins>
      <w:del w:id="76" w:author="Lohtander Anne" w:date="2018-11-27T11:39:00Z">
        <w:r w:rsidRPr="00386A53" w:rsidDel="005F43E7">
          <w:delText xml:space="preserve">ohjeessa </w:delText>
        </w:r>
      </w:del>
      <w:r w:rsidRPr="00386A53">
        <w:t xml:space="preserve">olevaa kriteeristöä tai käyttää jotakin toista Viestintäviraston määräyksen </w:t>
      </w:r>
      <w:r>
        <w:t>S</w:t>
      </w:r>
      <w:r w:rsidRPr="00386A53">
        <w:t>ähköisestä tunnistamisesta ja sähköisistä luottamuspalveluista (M72) 15 §:n vaatimukset täyttävää kriteeristöä.</w:t>
      </w:r>
    </w:p>
    <w:p w14:paraId="50D23129" w14:textId="77777777" w:rsidR="00A46340" w:rsidRDefault="00A46340" w:rsidP="00156B41">
      <w:pPr>
        <w:pStyle w:val="Heading2"/>
      </w:pPr>
      <w:bookmarkStart w:id="77" w:name="_Toc531082864"/>
      <w:ins w:id="78" w:author="Lohtander Anne" w:date="2018-11-27T11:44:00Z">
        <w:r>
          <w:t>Suosituks</w:t>
        </w:r>
      </w:ins>
      <w:ins w:id="79" w:author="Lohtander Anne" w:date="2018-11-27T11:45:00Z">
        <w:r>
          <w:t xml:space="preserve">en </w:t>
        </w:r>
      </w:ins>
      <w:ins w:id="80" w:author="Lohtander Anne" w:date="2018-11-27T11:44:00Z">
        <w:r>
          <w:t>versiot</w:t>
        </w:r>
      </w:ins>
      <w:bookmarkEnd w:id="77"/>
    </w:p>
    <w:tbl>
      <w:tblPr>
        <w:tblStyle w:val="Viestintvirastotaulukko"/>
        <w:tblW w:w="0" w:type="auto"/>
        <w:tblInd w:w="2608" w:type="dxa"/>
        <w:tblLook w:val="04A0" w:firstRow="1" w:lastRow="0" w:firstColumn="1" w:lastColumn="0" w:noHBand="0" w:noVBand="1"/>
      </w:tblPr>
      <w:tblGrid>
        <w:gridCol w:w="3652"/>
        <w:gridCol w:w="6889"/>
      </w:tblGrid>
      <w:tr w:rsidR="007057AB" w14:paraId="22D77831" w14:textId="77777777" w:rsidTr="00A46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2AB4D21B" w14:textId="77777777" w:rsidR="007057AB" w:rsidRDefault="007057AB" w:rsidP="007057AB">
            <w:pPr>
              <w:pStyle w:val="BodyText"/>
              <w:ind w:left="0"/>
            </w:pPr>
            <w:r>
              <w:t>Suosituksen versio ja päivämäärä</w:t>
            </w:r>
          </w:p>
        </w:tc>
        <w:tc>
          <w:tcPr>
            <w:tcW w:w="6889" w:type="dxa"/>
          </w:tcPr>
          <w:p w14:paraId="75ED11F9" w14:textId="77777777" w:rsidR="007057AB" w:rsidRDefault="007057AB" w:rsidP="00E333C5">
            <w:pPr>
              <w:pStyle w:val="BodyText"/>
              <w:ind w:left="0"/>
            </w:pPr>
            <w:r>
              <w:t>Tehdyt muutokset</w:t>
            </w:r>
          </w:p>
        </w:tc>
      </w:tr>
      <w:tr w:rsidR="007057AB" w14:paraId="48A3ACE1" w14:textId="77777777" w:rsidTr="00A46340">
        <w:trPr>
          <w:trHeight w:val="777"/>
        </w:trPr>
        <w:tc>
          <w:tcPr>
            <w:tcW w:w="3652" w:type="dxa"/>
          </w:tcPr>
          <w:p w14:paraId="3F2AB7A8" w14:textId="77777777" w:rsidR="007057AB" w:rsidRDefault="007057AB" w:rsidP="00524E7E">
            <w:pPr>
              <w:pStyle w:val="BodyText"/>
              <w:ind w:left="0"/>
            </w:pPr>
            <w:r>
              <w:t>211/2016 O</w:t>
            </w:r>
            <w:r w:rsidR="00156B41">
              <w:t xml:space="preserve"> 2.11.2016</w:t>
            </w:r>
            <w:r w:rsidR="004E39BC">
              <w:t xml:space="preserve"> </w:t>
            </w:r>
            <w:r>
              <w:t xml:space="preserve"> </w:t>
            </w:r>
          </w:p>
        </w:tc>
        <w:tc>
          <w:tcPr>
            <w:tcW w:w="6889" w:type="dxa"/>
          </w:tcPr>
          <w:p w14:paraId="64D48949" w14:textId="77777777" w:rsidR="007057AB" w:rsidRDefault="007057AB" w:rsidP="00E333C5">
            <w:pPr>
              <w:pStyle w:val="BodyText"/>
              <w:ind w:left="0"/>
            </w:pPr>
            <w:r>
              <w:t>1. julkaistu versio</w:t>
            </w:r>
          </w:p>
        </w:tc>
      </w:tr>
      <w:tr w:rsidR="004E39BC" w14:paraId="73FA3650" w14:textId="77777777" w:rsidTr="00A46340">
        <w:trPr>
          <w:ins w:id="81" w:author="Lohtander Anne" w:date="2018-11-27T11:42:00Z"/>
        </w:trPr>
        <w:tc>
          <w:tcPr>
            <w:tcW w:w="3652" w:type="dxa"/>
          </w:tcPr>
          <w:p w14:paraId="4A2C1B24" w14:textId="77777777" w:rsidR="004E39BC" w:rsidRDefault="00524E7E" w:rsidP="007057AB">
            <w:pPr>
              <w:pStyle w:val="BodyText"/>
              <w:ind w:left="0"/>
              <w:rPr>
                <w:ins w:id="82" w:author="Lohtander Anne" w:date="2018-11-27T11:42:00Z"/>
              </w:rPr>
            </w:pPr>
            <w:ins w:id="83" w:author="Lohtander Anne" w:date="2018-11-27T11:46:00Z">
              <w:r>
                <w:t>211/2019 S x.x.2019</w:t>
              </w:r>
            </w:ins>
          </w:p>
        </w:tc>
        <w:tc>
          <w:tcPr>
            <w:tcW w:w="6889" w:type="dxa"/>
          </w:tcPr>
          <w:p w14:paraId="191A0108" w14:textId="77777777" w:rsidR="004E39BC" w:rsidRDefault="004E39BC" w:rsidP="004E39BC">
            <w:pPr>
              <w:pStyle w:val="BodyText"/>
              <w:numPr>
                <w:ilvl w:val="0"/>
                <w:numId w:val="34"/>
              </w:numPr>
              <w:rPr>
                <w:ins w:id="84" w:author="Lohtander Anne" w:date="2018-11-27T11:42:00Z"/>
              </w:rPr>
            </w:pPr>
            <w:ins w:id="85" w:author="Lohtander Anne" w:date="2018-11-27T11:42:00Z">
              <w:r>
                <w:t>korjataan asiakirjatyyppi suositukseksi</w:t>
              </w:r>
            </w:ins>
          </w:p>
          <w:p w14:paraId="15A6584A" w14:textId="77777777" w:rsidR="004E39BC" w:rsidRDefault="004E39BC" w:rsidP="004E39BC">
            <w:pPr>
              <w:pStyle w:val="BodyText"/>
              <w:numPr>
                <w:ilvl w:val="0"/>
                <w:numId w:val="34"/>
              </w:numPr>
              <w:rPr>
                <w:ins w:id="86" w:author="Lohtander Anne" w:date="2018-11-27T11:43:00Z"/>
              </w:rPr>
            </w:pPr>
            <w:ins w:id="87" w:author="Lohtander Anne" w:date="2018-11-27T11:42:00Z">
              <w:r>
                <w:t>päivitetään</w:t>
              </w:r>
            </w:ins>
            <w:ins w:id="88" w:author="Lohtander Anne" w:date="2018-11-27T11:43:00Z">
              <w:r>
                <w:t xml:space="preserve"> kriteeristö ja tulkintaohjeet</w:t>
              </w:r>
            </w:ins>
          </w:p>
          <w:p w14:paraId="2995D431" w14:textId="77777777" w:rsidR="004E39BC" w:rsidRDefault="004E39BC" w:rsidP="004E39BC">
            <w:pPr>
              <w:pStyle w:val="BodyText"/>
              <w:numPr>
                <w:ilvl w:val="0"/>
                <w:numId w:val="34"/>
              </w:numPr>
              <w:rPr>
                <w:ins w:id="89" w:author="Lohtander Anne" w:date="2018-11-27T11:42:00Z"/>
              </w:rPr>
            </w:pPr>
            <w:ins w:id="90" w:author="Lohtander Anne" w:date="2018-11-27T11:43:00Z">
              <w:r w:rsidRPr="004E39BC">
                <w:t>lisätään Liite A kriteeristö sovellusten ja mobiilisovellusten arvioinnille</w:t>
              </w:r>
            </w:ins>
          </w:p>
        </w:tc>
      </w:tr>
    </w:tbl>
    <w:p w14:paraId="61028516" w14:textId="77777777" w:rsidR="007057AB" w:rsidRDefault="007057AB" w:rsidP="00386A53">
      <w:pPr>
        <w:pStyle w:val="BodyText"/>
      </w:pPr>
    </w:p>
    <w:p w14:paraId="38B877BB" w14:textId="77777777" w:rsidR="005F5B3D" w:rsidRDefault="005F43E7" w:rsidP="005F5B3D">
      <w:pPr>
        <w:pStyle w:val="Heading2"/>
      </w:pPr>
      <w:bookmarkStart w:id="91" w:name="_Toc531082865"/>
      <w:ins w:id="92" w:author="Lohtander Anne" w:date="2018-11-27T11:37:00Z">
        <w:r>
          <w:t xml:space="preserve">Suosituksen </w:t>
        </w:r>
      </w:ins>
      <w:del w:id="93" w:author="Lohtander Anne" w:date="2018-11-27T11:38:00Z">
        <w:r w:rsidR="005F5B3D" w:rsidDel="005F43E7">
          <w:delText xml:space="preserve">Ohjeen </w:delText>
        </w:r>
      </w:del>
      <w:r w:rsidR="005F5B3D">
        <w:t>tavoitteet</w:t>
      </w:r>
      <w:bookmarkEnd w:id="91"/>
    </w:p>
    <w:p w14:paraId="17D61980" w14:textId="77777777" w:rsidR="005F5B3D" w:rsidRDefault="005F43E7" w:rsidP="005F5B3D">
      <w:pPr>
        <w:pStyle w:val="BodyText"/>
      </w:pPr>
      <w:ins w:id="94" w:author="Lohtander Anne" w:date="2018-11-27T11:38:00Z">
        <w:r>
          <w:t>Suositus</w:t>
        </w:r>
      </w:ins>
      <w:del w:id="95" w:author="Lohtander Anne" w:date="2018-11-27T11:38:00Z">
        <w:r w:rsidR="005F5B3D" w:rsidRPr="0074748D" w:rsidDel="005F43E7">
          <w:delText>Ohje</w:delText>
        </w:r>
      </w:del>
      <w:r w:rsidR="005F5B3D" w:rsidRPr="0074748D">
        <w:t xml:space="preserve"> koskee vahvan sähköisen tunnistamisen välineiden tarjoajia ja välityspalveluita.</w:t>
      </w:r>
    </w:p>
    <w:p w14:paraId="0B9D11CE" w14:textId="77777777" w:rsidR="005F5B3D" w:rsidRDefault="005F43E7" w:rsidP="005F5B3D">
      <w:pPr>
        <w:pStyle w:val="BodyText"/>
      </w:pPr>
      <w:ins w:id="96" w:author="Lohtander Anne" w:date="2018-11-27T11:39:00Z">
        <w:r>
          <w:lastRenderedPageBreak/>
          <w:t xml:space="preserve">Suosituksen </w:t>
        </w:r>
      </w:ins>
      <w:del w:id="97" w:author="Lohtander Anne" w:date="2018-11-27T11:39:00Z">
        <w:r w:rsidR="005F5B3D" w:rsidRPr="0074748D" w:rsidDel="005F43E7">
          <w:delText xml:space="preserve">Ohjeen </w:delText>
        </w:r>
      </w:del>
      <w:r w:rsidR="005F5B3D" w:rsidRPr="0074748D">
        <w:t xml:space="preserve">tarkoitus on selkeyttää toimijoille, mitä </w:t>
      </w:r>
      <w:r w:rsidR="005F5B3D">
        <w:t xml:space="preserve">palveluun liittyvien auditointien tulisi kattaa, jotta auditoinnit kelpaavat niin kansallisen kuin rajat ylittävän tunnistuspalvelun tarjontaan. </w:t>
      </w:r>
      <w:r w:rsidR="001D4305" w:rsidRPr="001D4305">
        <w:t>Esimerkkikriteeristön noudattaminen ei ole pakollista, mutta se on yksi tapa osoittaa määräyksen 72</w:t>
      </w:r>
      <w:r w:rsidR="00AF3239">
        <w:rPr>
          <w:rStyle w:val="FootnoteReference"/>
        </w:rPr>
        <w:footnoteReference w:id="1"/>
      </w:r>
      <w:r w:rsidR="001D4305" w:rsidRPr="001D4305">
        <w:t xml:space="preserve"> 15 §:n mukaisten vaatimusten tä</w:t>
      </w:r>
      <w:r w:rsidR="00BA728B">
        <w:t>yttä</w:t>
      </w:r>
      <w:r w:rsidR="001D4305" w:rsidRPr="001D4305">
        <w:t>minen.  Auditoinnin lopputuloksena toimitetaan Viestintävirastolle tunnistuspalvelun tarkastuskertomus, jonka sisältö on määritelty Viestintäviraston ohjeessa 215/2016 O</w:t>
      </w:r>
    </w:p>
    <w:p w14:paraId="23C0B832" w14:textId="77777777" w:rsidR="0079406B" w:rsidRDefault="005F5B3D" w:rsidP="005F5B3D">
      <w:pPr>
        <w:pStyle w:val="BodyText"/>
        <w:rPr>
          <w:ins w:id="101" w:author="Lohtander Anne" w:date="2018-11-27T11:16:00Z"/>
        </w:rPr>
      </w:pPr>
      <w:r w:rsidRPr="0074748D">
        <w:t xml:space="preserve">Palvelujen vaatimuksista säädetään </w:t>
      </w:r>
    </w:p>
    <w:p w14:paraId="33671E05" w14:textId="77777777" w:rsidR="0079406B" w:rsidRDefault="005F5B3D" w:rsidP="000821C7">
      <w:pPr>
        <w:pStyle w:val="BodyText"/>
        <w:numPr>
          <w:ilvl w:val="0"/>
          <w:numId w:val="33"/>
        </w:numPr>
        <w:spacing w:after="0"/>
        <w:rPr>
          <w:ins w:id="102" w:author="Lohtander Anne" w:date="2018-11-27T11:16:00Z"/>
        </w:rPr>
      </w:pPr>
      <w:r w:rsidRPr="0074748D">
        <w:t xml:space="preserve">vahvasta sähköisestä tunnistamisesta ja luottamuspalveluista annetussa laissa (617/2009, </w:t>
      </w:r>
      <w:del w:id="103" w:author="Lohtander Anne" w:date="2018-11-27T11:15:00Z">
        <w:r w:rsidRPr="0074748D" w:rsidDel="0079406B">
          <w:delText>muutos</w:delText>
        </w:r>
        <w:r w:rsidRPr="00AF3239" w:rsidDel="0079406B">
          <w:delText xml:space="preserve"> HE 74/2016</w:delText>
        </w:r>
        <w:r w:rsidRPr="0074748D" w:rsidDel="0079406B">
          <w:delText xml:space="preserve">, </w:delText>
        </w:r>
      </w:del>
      <w:r w:rsidRPr="0074748D">
        <w:t xml:space="preserve">jäljempänä </w:t>
      </w:r>
      <w:r w:rsidRPr="0074748D">
        <w:rPr>
          <w:i/>
        </w:rPr>
        <w:t>tunnistus- ja luottamuspalvelulaki</w:t>
      </w:r>
      <w:r w:rsidRPr="0074748D">
        <w:t>)</w:t>
      </w:r>
      <w:ins w:id="104" w:author="Lohtander Anne" w:date="2018-11-27T11:16:00Z">
        <w:r w:rsidR="0079406B">
          <w:t>,</w:t>
        </w:r>
      </w:ins>
    </w:p>
    <w:p w14:paraId="15F78714" w14:textId="77777777" w:rsidR="0079406B" w:rsidRDefault="005F5B3D" w:rsidP="000821C7">
      <w:pPr>
        <w:pStyle w:val="BodyText"/>
        <w:numPr>
          <w:ilvl w:val="0"/>
          <w:numId w:val="33"/>
        </w:numPr>
        <w:spacing w:after="0"/>
        <w:rPr>
          <w:ins w:id="105" w:author="Lohtander Anne" w:date="2018-11-27T11:16:00Z"/>
        </w:rPr>
      </w:pPr>
      <w:del w:id="106" w:author="Lohtander Anne" w:date="2018-11-27T11:16:00Z">
        <w:r w:rsidRPr="0074748D" w:rsidDel="0079406B">
          <w:delText xml:space="preserve"> ja </w:delText>
        </w:r>
      </w:del>
      <w:r w:rsidRPr="0074748D">
        <w:t xml:space="preserve">Euroopan parlamentin ja neuvoston (EU) N:o 910/2014 sähköisestä tunnistamisesta ja sähköisiin transaktioihin liittyvistä luottamuspalveluista sisämarkkinoilla ja direktiivin 1999/93/EY kumoamisesta antamassa asetuksessa (jäljempänä </w:t>
      </w:r>
      <w:r w:rsidRPr="0074748D">
        <w:rPr>
          <w:i/>
        </w:rPr>
        <w:t>eIDAS-asetus</w:t>
      </w:r>
      <w:r w:rsidRPr="0074748D">
        <w:t>)</w:t>
      </w:r>
      <w:ins w:id="107" w:author="Lohtander Anne" w:date="2018-11-27T11:16:00Z">
        <w:r w:rsidR="0079406B">
          <w:t>,</w:t>
        </w:r>
      </w:ins>
    </w:p>
    <w:p w14:paraId="5405B4E6" w14:textId="77777777" w:rsidR="0079406B" w:rsidRDefault="0079406B" w:rsidP="000821C7">
      <w:pPr>
        <w:pStyle w:val="BodyText"/>
        <w:numPr>
          <w:ilvl w:val="0"/>
          <w:numId w:val="33"/>
        </w:numPr>
        <w:spacing w:after="0"/>
        <w:rPr>
          <w:ins w:id="108" w:author="Lohtander Anne" w:date="2018-11-27T11:16:00Z"/>
        </w:rPr>
      </w:pPr>
      <w:ins w:id="109" w:author="Lohtander Anne" w:date="2018-11-27T11:16:00Z">
        <w:r>
          <w:t>Komission täytäntöönpanoasetuksessa (EU) 2015/1502</w:t>
        </w:r>
      </w:ins>
      <w:ins w:id="110" w:author="Lohtander Anne" w:date="2018-11-27T11:17:00Z">
        <w:r>
          <w:t xml:space="preserve"> (nk. varmuustasoasetus)</w:t>
        </w:r>
      </w:ins>
      <w:ins w:id="111" w:author="Lohtander Anne" w:date="2018-11-27T11:16:00Z">
        <w:r>
          <w:t xml:space="preserve"> ja </w:t>
        </w:r>
      </w:ins>
    </w:p>
    <w:p w14:paraId="79F9C2F4" w14:textId="77777777" w:rsidR="005F5B3D" w:rsidRDefault="0079406B" w:rsidP="000821C7">
      <w:pPr>
        <w:pStyle w:val="BodyText"/>
        <w:numPr>
          <w:ilvl w:val="0"/>
          <w:numId w:val="33"/>
        </w:numPr>
        <w:spacing w:after="0"/>
      </w:pPr>
      <w:ins w:id="112" w:author="Lohtander Anne" w:date="2018-11-27T11:17:00Z">
        <w:r>
          <w:t>Viestintäviraston määräyksessä 72A/2018 M</w:t>
        </w:r>
      </w:ins>
      <w:r w:rsidR="005F5B3D" w:rsidRPr="0074748D">
        <w:t>.</w:t>
      </w:r>
    </w:p>
    <w:p w14:paraId="7DB8FDF4" w14:textId="77777777" w:rsidR="000821C7" w:rsidRDefault="000821C7" w:rsidP="005F5B3D">
      <w:pPr>
        <w:pStyle w:val="BodyText"/>
        <w:rPr>
          <w:ins w:id="113" w:author="Lohtander Anne" w:date="2018-11-27T11:53:00Z"/>
        </w:rPr>
      </w:pPr>
    </w:p>
    <w:p w14:paraId="3CF36876" w14:textId="77777777" w:rsidR="001D4305" w:rsidRPr="005F5B3D" w:rsidRDefault="001D4305" w:rsidP="005F5B3D">
      <w:pPr>
        <w:pStyle w:val="BodyText"/>
      </w:pPr>
      <w:r>
        <w:t xml:space="preserve">Tunnistus- ja luottamuspalvelulain 42 a §:n mukaan </w:t>
      </w:r>
      <w:r w:rsidRPr="001D4305">
        <w:t>Viestin</w:t>
      </w:r>
      <w:r w:rsidR="004865F1">
        <w:t xml:space="preserve">täviraston tehtävänä on valvoa </w:t>
      </w:r>
      <w:r w:rsidRPr="001D4305">
        <w:t>lain nou</w:t>
      </w:r>
      <w:r w:rsidR="004865F1">
        <w:t>dattamista</w:t>
      </w:r>
      <w:r w:rsidRPr="001D4305">
        <w:t>.</w:t>
      </w:r>
    </w:p>
    <w:p w14:paraId="60FB4338" w14:textId="77777777" w:rsidR="00740A14" w:rsidRDefault="006D0CE1" w:rsidP="00241513">
      <w:pPr>
        <w:pStyle w:val="Heading1"/>
      </w:pPr>
      <w:bookmarkStart w:id="114" w:name="_Toc531082866"/>
      <w:r>
        <w:t>Auditointik</w:t>
      </w:r>
      <w:r w:rsidR="00241513">
        <w:t>riteeristö</w:t>
      </w:r>
      <w:bookmarkEnd w:id="114"/>
    </w:p>
    <w:p w14:paraId="224E98B5" w14:textId="77777777" w:rsidR="00A63439" w:rsidRDefault="00A63439" w:rsidP="0086250A">
      <w:pPr>
        <w:pStyle w:val="BodyText"/>
      </w:pPr>
      <w:r>
        <w:t xml:space="preserve">Tämä arviointikriteeristö on koottu ISO 27001 </w:t>
      </w:r>
      <w:r w:rsidR="00A22BDF">
        <w:t>-</w:t>
      </w:r>
      <w:r>
        <w:t xml:space="preserve">standardin vaatimuksista täydennettynä </w:t>
      </w:r>
      <w:r w:rsidR="00E309E1">
        <w:t xml:space="preserve">ISO 27002 </w:t>
      </w:r>
      <w:r w:rsidR="00AF3239">
        <w:t>-</w:t>
      </w:r>
      <w:r>
        <w:t xml:space="preserve">vaatimuksilla </w:t>
      </w:r>
      <w:r w:rsidR="001C6CCF">
        <w:t xml:space="preserve">sekä ETSI EN 319 411-1 -standardilla </w:t>
      </w:r>
      <w:r>
        <w:t xml:space="preserve">siltä osin kun ISO 27001 </w:t>
      </w:r>
      <w:r w:rsidR="00A22BDF">
        <w:t>-</w:t>
      </w:r>
      <w:r>
        <w:t>standardi ei</w:t>
      </w:r>
      <w:r w:rsidR="00AF3239">
        <w:t xml:space="preserve"> kata</w:t>
      </w:r>
      <w:r>
        <w:t xml:space="preserve"> määräyksen M72 </w:t>
      </w:r>
      <w:r w:rsidR="001C6CCF">
        <w:t xml:space="preserve">15 </w:t>
      </w:r>
      <w:r>
        <w:t>§:n vaatimuksia.</w:t>
      </w:r>
    </w:p>
    <w:p w14:paraId="3C4517AB" w14:textId="77777777" w:rsidR="007D3EBB" w:rsidRDefault="007D3EBB" w:rsidP="00A63439"/>
    <w:p w14:paraId="41A9D2A3" w14:textId="77777777" w:rsidR="007D3EBB" w:rsidRDefault="007D3EBB" w:rsidP="0086250A">
      <w:pPr>
        <w:pStyle w:val="BodyText"/>
      </w:pPr>
      <w:r>
        <w:lastRenderedPageBreak/>
        <w:t xml:space="preserve">Auditointikriteeristö on luotu kohdennettavaksi organisaatioihin jotka osallistuvat luottamusverkostoon. </w:t>
      </w:r>
      <w:r w:rsidR="002B40D0">
        <w:t>T</w:t>
      </w:r>
      <w:r w:rsidR="00D5688B">
        <w:t>ässä kriteeristössä esitetyt vaatimukset tulee tarkastaa kohdentaen ne organisaation luottamusverkostossa tapahtuvaan toimintaan.</w:t>
      </w:r>
    </w:p>
    <w:p w14:paraId="2B02970D" w14:textId="77777777" w:rsidR="00D5688B" w:rsidRDefault="00D5688B" w:rsidP="00A63439"/>
    <w:p w14:paraId="1D698D6A" w14:textId="77777777" w:rsidR="009C7C9F" w:rsidRDefault="00853258" w:rsidP="009C7C9F">
      <w:pPr>
        <w:pStyle w:val="BodyText"/>
        <w:ind w:left="1304"/>
        <w:rPr>
          <w:ins w:id="115" w:author="Lohtander Anne" w:date="2018-11-27T11:48:00Z"/>
        </w:rPr>
      </w:pPr>
      <w:r>
        <w:t>Säädösviittaukset:</w:t>
      </w:r>
      <w:r w:rsidR="00993E3C">
        <w:t xml:space="preserve"> </w:t>
      </w:r>
    </w:p>
    <w:p w14:paraId="7562DE1E" w14:textId="77777777" w:rsidR="00853258" w:rsidRDefault="00853258" w:rsidP="0086250A">
      <w:pPr>
        <w:pStyle w:val="BodyText"/>
        <w:numPr>
          <w:ilvl w:val="0"/>
          <w:numId w:val="25"/>
        </w:numPr>
      </w:pPr>
      <w:r>
        <w:t xml:space="preserve">LoA: eIDAS asetuksen täytäntöönpanoasetuksen </w:t>
      </w:r>
      <w:ins w:id="116" w:author="Lohtander Anne" w:date="2018-11-27T11:47:00Z">
        <w:r w:rsidR="009C7C9F">
          <w:t xml:space="preserve">(EU) </w:t>
        </w:r>
      </w:ins>
      <w:r>
        <w:t>2015/1502 mukainen tunnistuksen varmuustaso</w:t>
      </w:r>
    </w:p>
    <w:p w14:paraId="6CF01118" w14:textId="77777777" w:rsidR="00853258" w:rsidRDefault="00853258" w:rsidP="0086250A">
      <w:pPr>
        <w:pStyle w:val="BodyText"/>
        <w:numPr>
          <w:ilvl w:val="0"/>
          <w:numId w:val="25"/>
        </w:numPr>
      </w:pPr>
      <w:r>
        <w:t xml:space="preserve">TunnL: Laki </w:t>
      </w:r>
      <w:r w:rsidRPr="004453F2">
        <w:t xml:space="preserve">vahvasta sähköisestä tunnistamisesta ja sähköisistä </w:t>
      </w:r>
      <w:ins w:id="117" w:author="Lohtander Anne" w:date="2018-11-27T11:47:00Z">
        <w:r w:rsidR="009C7C9F">
          <w:t>luottamuspalveluista</w:t>
        </w:r>
      </w:ins>
      <w:del w:id="118" w:author="Lohtander Anne" w:date="2018-11-27T11:47:00Z">
        <w:r w:rsidRPr="004453F2" w:rsidDel="009C7C9F">
          <w:delText>allekirjoituksista</w:delText>
        </w:r>
      </w:del>
      <w:r>
        <w:t xml:space="preserve"> 617/2009 </w:t>
      </w:r>
    </w:p>
    <w:p w14:paraId="50CCAAA5" w14:textId="77777777" w:rsidR="00853258" w:rsidRDefault="00853258" w:rsidP="0086250A">
      <w:pPr>
        <w:pStyle w:val="BodyText"/>
        <w:numPr>
          <w:ilvl w:val="0"/>
          <w:numId w:val="25"/>
        </w:numPr>
      </w:pPr>
      <w:r>
        <w:t>M72: Viestintäviraston määräys sähköisestä tunnistamisesta ja sähköisistä luottamuspalveluista 72</w:t>
      </w:r>
      <w:ins w:id="119" w:author="Lohtander Anne" w:date="2018-11-27T11:18:00Z">
        <w:r w:rsidR="00B36076">
          <w:t>A</w:t>
        </w:r>
      </w:ins>
      <w:r>
        <w:t>/201</w:t>
      </w:r>
      <w:ins w:id="120" w:author="Lohtander Anne" w:date="2018-11-27T11:18:00Z">
        <w:r w:rsidR="00B36076">
          <w:t>8</w:t>
        </w:r>
      </w:ins>
      <w:del w:id="121" w:author="Lohtander Anne" w:date="2018-11-27T11:18:00Z">
        <w:r w:rsidDel="00B36076">
          <w:delText>6</w:delText>
        </w:r>
      </w:del>
      <w:r>
        <w:t xml:space="preserve"> M</w:t>
      </w:r>
    </w:p>
    <w:p w14:paraId="56BB6F8E" w14:textId="77777777" w:rsidR="00853258" w:rsidRDefault="00853258" w:rsidP="0086250A">
      <w:pPr>
        <w:pStyle w:val="BodyText"/>
      </w:pPr>
      <w:r>
        <w:t>Standardit:</w:t>
      </w:r>
    </w:p>
    <w:p w14:paraId="6FB37ED6" w14:textId="77777777" w:rsidR="00853258" w:rsidRDefault="00853258" w:rsidP="0086250A">
      <w:pPr>
        <w:pStyle w:val="BodyText"/>
        <w:numPr>
          <w:ilvl w:val="0"/>
          <w:numId w:val="25"/>
        </w:numPr>
      </w:pPr>
      <w:r>
        <w:t>ISO/IEC 27001 – 27002</w:t>
      </w:r>
    </w:p>
    <w:p w14:paraId="5415D94B" w14:textId="77777777" w:rsidR="007D3EBB" w:rsidRDefault="00853258" w:rsidP="0086250A">
      <w:pPr>
        <w:pStyle w:val="BodyText"/>
        <w:numPr>
          <w:ilvl w:val="0"/>
          <w:numId w:val="25"/>
        </w:numPr>
        <w:rPr>
          <w:ins w:id="122" w:author="Lohtander Anne" w:date="2018-11-27T11:48:00Z"/>
          <w:lang w:val="en-US"/>
        </w:rPr>
      </w:pPr>
      <w:r w:rsidRPr="00AF3239">
        <w:rPr>
          <w:lang w:val="en-US"/>
        </w:rPr>
        <w:t>ETSI EN 319 411-1: Electronic Signatures and Infrastructures (ESI); Policy and security requirements for Trust Service Providers issuing certificates; Part 1: General requirements</w:t>
      </w:r>
    </w:p>
    <w:p w14:paraId="653DEE55" w14:textId="77777777" w:rsidR="009C7C9F" w:rsidRDefault="009C7C9F" w:rsidP="009C7C9F">
      <w:pPr>
        <w:pStyle w:val="BodyText"/>
        <w:numPr>
          <w:ilvl w:val="0"/>
          <w:numId w:val="25"/>
        </w:numPr>
        <w:rPr>
          <w:ins w:id="123" w:author="Lohtander Anne" w:date="2018-11-27T11:49:00Z"/>
          <w:lang w:val="en-US"/>
        </w:rPr>
      </w:pPr>
      <w:ins w:id="124" w:author="Lohtander Anne" w:date="2018-11-27T11:49:00Z">
        <w:r>
          <w:rPr>
            <w:lang w:val="en-US"/>
          </w:rPr>
          <w:t xml:space="preserve">Liite A: </w:t>
        </w:r>
        <w:r w:rsidRPr="009C7C9F">
          <w:rPr>
            <w:lang w:val="en-US"/>
          </w:rPr>
          <w:t>OWASP Mobile AppSec Verfication</w:t>
        </w:r>
      </w:ins>
    </w:p>
    <w:p w14:paraId="13ED15CA" w14:textId="77777777" w:rsidR="009C7C9F" w:rsidRPr="00AF3239" w:rsidRDefault="009C7C9F" w:rsidP="009C7C9F">
      <w:pPr>
        <w:pStyle w:val="BodyText"/>
        <w:numPr>
          <w:ilvl w:val="0"/>
          <w:numId w:val="25"/>
        </w:numPr>
        <w:rPr>
          <w:lang w:val="en-US"/>
        </w:rPr>
      </w:pPr>
      <w:ins w:id="125" w:author="Lohtander Anne" w:date="2018-11-27T11:49:00Z">
        <w:r>
          <w:rPr>
            <w:lang w:val="en-US"/>
          </w:rPr>
          <w:t xml:space="preserve">Liite A: </w:t>
        </w:r>
      </w:ins>
      <w:ins w:id="126" w:author="Lohtander Anne" w:date="2018-11-27T11:50:00Z">
        <w:r w:rsidRPr="009C7C9F">
          <w:rPr>
            <w:lang w:val="en-US"/>
          </w:rPr>
          <w:t>RFC 2289 / 4226 / 6238</w:t>
        </w:r>
      </w:ins>
    </w:p>
    <w:p w14:paraId="096990DF" w14:textId="77777777" w:rsidR="00853258" w:rsidRPr="00386A53" w:rsidRDefault="00853258" w:rsidP="00853258">
      <w:pPr>
        <w:rPr>
          <w:lang w:val="en-US"/>
        </w:rPr>
      </w:pPr>
    </w:p>
    <w:p w14:paraId="31E76E1D" w14:textId="77777777" w:rsidR="00241513" w:rsidRDefault="00241513" w:rsidP="0086250A">
      <w:pPr>
        <w:pStyle w:val="Heading2"/>
      </w:pPr>
      <w:bookmarkStart w:id="127" w:name="_Toc531082867"/>
      <w:r>
        <w:lastRenderedPageBreak/>
        <w:t>Palvelun tarjoajan luotettavuus</w:t>
      </w:r>
      <w:bookmarkEnd w:id="127"/>
    </w:p>
    <w:p w14:paraId="167823BB" w14:textId="77777777" w:rsidR="00241513" w:rsidRDefault="005433F4" w:rsidP="0086250A">
      <w:pPr>
        <w:pStyle w:val="BodyText"/>
      </w:pPr>
      <w:r w:rsidRPr="005433F4">
        <w:t>Auditoinnin ei tarvitse kattaa palveluntarjoajan yleistä luotettavuutta tai</w:t>
      </w:r>
      <w:r>
        <w:t xml:space="preserve"> </w:t>
      </w:r>
      <w:r w:rsidRPr="005433F4">
        <w:t>käyttäjille ja luottaville osapuolille tarjottavia tietoja palvelusta (tunnistusperiaatteet,</w:t>
      </w:r>
      <w:r>
        <w:t xml:space="preserve"> </w:t>
      </w:r>
      <w:r w:rsidRPr="005433F4">
        <w:t>sopimusehdot, hinnastot). Näistä riittää toimijan oma selvitys</w:t>
      </w:r>
      <w:r>
        <w:t>, jonka p</w:t>
      </w:r>
      <w:r w:rsidR="00241513">
        <w:t>alveluntarjoaja toimittaa Viestintäviraston arvioitavaksi</w:t>
      </w:r>
      <w:r w:rsidR="00A70483">
        <w:t xml:space="preserve">. </w:t>
      </w:r>
      <w:r w:rsidR="0086250A" w:rsidRPr="0086250A">
        <w:t>Tästä syystä tätä osuutta ei tarkastella esimerkkikriteeristössä. Viestintävirastolle tunnistuspalvelun aloitus-, lopetus- ja muutosilmoitusten yhteydessä toimitettavia tietoja on kuvattu tarkemmin ohjeessa 214/2016 O.</w:t>
      </w:r>
    </w:p>
    <w:p w14:paraId="19FF8491" w14:textId="77777777" w:rsidR="007B691D" w:rsidRPr="007B7109" w:rsidRDefault="007B691D" w:rsidP="00883B06"/>
    <w:p w14:paraId="7A8D7B06" w14:textId="77777777" w:rsidR="00241513" w:rsidRDefault="00241513" w:rsidP="00241513">
      <w:pPr>
        <w:pStyle w:val="Heading2"/>
      </w:pPr>
      <w:bookmarkStart w:id="128" w:name="_Toc531082868"/>
      <w:r>
        <w:t xml:space="preserve">Toiminnan </w:t>
      </w:r>
      <w:commentRangeStart w:id="129"/>
      <w:r>
        <w:t>tietoturva</w:t>
      </w:r>
      <w:commentRangeEnd w:id="129"/>
      <w:r w:rsidR="005164F7">
        <w:rPr>
          <w:rStyle w:val="CommentReference"/>
          <w:rFonts w:asciiTheme="minorHAnsi" w:eastAsiaTheme="minorHAnsi" w:hAnsiTheme="minorHAnsi" w:cstheme="minorHAnsi"/>
          <w:b w:val="0"/>
          <w:bCs w:val="0"/>
        </w:rPr>
        <w:commentReference w:id="129"/>
      </w:r>
      <w:bookmarkEnd w:id="128"/>
    </w:p>
    <w:p w14:paraId="20B598E8" w14:textId="77777777" w:rsidR="00883B06" w:rsidRPr="00883B06" w:rsidRDefault="00A63439" w:rsidP="0086250A">
      <w:pPr>
        <w:pStyle w:val="BodyText"/>
      </w:pPr>
      <w:r>
        <w:t xml:space="preserve">Viestintäviraston määräyksen M72 </w:t>
      </w:r>
      <w:r w:rsidR="00521779">
        <w:t>15</w:t>
      </w:r>
      <w:r>
        <w:t>§:n mukaan</w:t>
      </w:r>
      <w:r w:rsidR="00521779">
        <w:t xml:space="preserve"> t</w:t>
      </w:r>
      <w:r w:rsidR="00883B06" w:rsidRPr="00883B06">
        <w:t>unnistuspalvelun auditoinnin täytyy kattaa vaatimukset, jotka kohdistuvat tunnistuspalvelun tarjoamiseen vaikuttavien toimintojen</w:t>
      </w:r>
      <w:r w:rsidR="00521779">
        <w:t>:</w:t>
      </w:r>
      <w:r w:rsidR="00883B06" w:rsidRPr="00883B06">
        <w:t xml:space="preserve"> </w:t>
      </w:r>
    </w:p>
    <w:p w14:paraId="71B7BC58" w14:textId="77777777" w:rsidR="00883B06" w:rsidRPr="00883B06" w:rsidRDefault="00883B06" w:rsidP="0086250A">
      <w:pPr>
        <w:pStyle w:val="BodyText"/>
        <w:numPr>
          <w:ilvl w:val="0"/>
          <w:numId w:val="26"/>
        </w:numPr>
      </w:pPr>
      <w:r w:rsidRPr="00883B06">
        <w:t xml:space="preserve">tietoturvallisuuden hallintaan </w:t>
      </w:r>
    </w:p>
    <w:p w14:paraId="30C1616C" w14:textId="77777777" w:rsidR="00883B06" w:rsidRPr="00883B06" w:rsidRDefault="00883B06" w:rsidP="0086250A">
      <w:pPr>
        <w:pStyle w:val="BodyText"/>
        <w:numPr>
          <w:ilvl w:val="0"/>
          <w:numId w:val="26"/>
        </w:numPr>
      </w:pPr>
      <w:r w:rsidRPr="00883B06">
        <w:t xml:space="preserve">tietojen säilyttämiseen </w:t>
      </w:r>
    </w:p>
    <w:p w14:paraId="05C343FB" w14:textId="77777777" w:rsidR="00883B06" w:rsidRPr="00883B06" w:rsidRDefault="00883B06" w:rsidP="0086250A">
      <w:pPr>
        <w:pStyle w:val="BodyText"/>
        <w:numPr>
          <w:ilvl w:val="0"/>
          <w:numId w:val="26"/>
        </w:numPr>
      </w:pPr>
      <w:r w:rsidRPr="00883B06">
        <w:t xml:space="preserve">tiloihin ja henkilökuntaan </w:t>
      </w:r>
    </w:p>
    <w:p w14:paraId="2F139C32" w14:textId="77777777" w:rsidR="00883B06" w:rsidRPr="00883B06" w:rsidRDefault="00883B06" w:rsidP="0086250A">
      <w:pPr>
        <w:pStyle w:val="BodyText"/>
        <w:numPr>
          <w:ilvl w:val="0"/>
          <w:numId w:val="26"/>
        </w:numPr>
      </w:pPr>
      <w:r w:rsidRPr="00883B06">
        <w:t xml:space="preserve">teknisiin toimenpiteisiin </w:t>
      </w:r>
    </w:p>
    <w:p w14:paraId="1E5C03DB" w14:textId="77777777" w:rsidR="00A63439" w:rsidRDefault="00521779" w:rsidP="0086250A">
      <w:pPr>
        <w:pStyle w:val="BodyText"/>
        <w:numPr>
          <w:ilvl w:val="0"/>
          <w:numId w:val="26"/>
        </w:numPr>
      </w:pPr>
      <w:r>
        <w:t>sekä tunnistusmenetelmän luotettavuuteen ja tietoturvaan.</w:t>
      </w:r>
    </w:p>
    <w:p w14:paraId="4B0CAC4B" w14:textId="77777777" w:rsidR="00115A5C" w:rsidRDefault="0086250A" w:rsidP="0086250A">
      <w:pPr>
        <w:pStyle w:val="BodyText"/>
      </w:pPr>
      <w:r>
        <w:t>Vaatimusten</w:t>
      </w:r>
      <w:r w:rsidR="00A63439">
        <w:t xml:space="preserve"> täyttyminen voidaan todentaa auditoimalla </w:t>
      </w:r>
      <w:r w:rsidR="00AF3239">
        <w:t xml:space="preserve">tunnistuspalvelun </w:t>
      </w:r>
      <w:r w:rsidR="00A63439">
        <w:t xml:space="preserve">toimintaan liittyvät turvallisuusjohtamisen, turvaorganisaation ja resurssien, henkilöstöturvallisuuden ja omaisuuden hallinnan, tietojen luokittelun, riskien ja jatkuvuuden varmistamisen, fyysinen turvallisuuden ja teknisen turvallisuuden osa-alueet. </w:t>
      </w:r>
    </w:p>
    <w:p w14:paraId="403A9AE1" w14:textId="77777777" w:rsidR="005A25AE" w:rsidRPr="005A25AE" w:rsidRDefault="00622C4D" w:rsidP="005A25AE">
      <w:pPr>
        <w:pStyle w:val="Heading3"/>
      </w:pPr>
      <w:bookmarkStart w:id="130" w:name="_Toc531082869"/>
      <w:r>
        <w:lastRenderedPageBreak/>
        <w:t>Turvallisuusjohtaminen</w:t>
      </w:r>
      <w:bookmarkEnd w:id="130"/>
    </w:p>
    <w:p w14:paraId="23547737" w14:textId="77777777" w:rsidR="00AA52B1" w:rsidRDefault="00AA52B1" w:rsidP="00AA52B1">
      <w:pPr>
        <w:pStyle w:val="BodyText"/>
        <w:ind w:left="0"/>
      </w:pPr>
      <w:r>
        <w:t>Organisaatiolla tulee olla käytössään turvallisuusjohtamiseen tarkoitetut hallintajärjestelmät.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8"/>
      </w:tblGrid>
      <w:tr w:rsidR="00AA52B1" w14:paraId="506BBC09" w14:textId="77777777" w:rsidTr="00386A53">
        <w:trPr>
          <w:trHeight w:val="1578"/>
        </w:trPr>
        <w:tc>
          <w:tcPr>
            <w:tcW w:w="14828" w:type="dxa"/>
          </w:tcPr>
          <w:p w14:paraId="7A6E4BC6" w14:textId="77777777" w:rsidR="00AA52B1" w:rsidRPr="00AA52B1" w:rsidRDefault="00AA52B1" w:rsidP="00AA52B1">
            <w:pPr>
              <w:pStyle w:val="BodyText"/>
              <w:ind w:left="0"/>
              <w:rPr>
                <w:i/>
              </w:rPr>
            </w:pPr>
            <w:r w:rsidRPr="00AA52B1">
              <w:rPr>
                <w:i/>
              </w:rPr>
              <w:t>LoA:</w:t>
            </w:r>
          </w:p>
          <w:p w14:paraId="745DE01D" w14:textId="77777777" w:rsidR="00AA52B1" w:rsidRPr="00AA52B1" w:rsidRDefault="00AA52B1" w:rsidP="00AA52B1">
            <w:pPr>
              <w:pStyle w:val="BodyText"/>
              <w:ind w:left="0"/>
              <w:rPr>
                <w:i/>
              </w:rPr>
            </w:pPr>
            <w:r w:rsidRPr="00AA52B1">
              <w:rPr>
                <w:i/>
              </w:rPr>
              <w:t>”tietoturvallisuuden hallintajärjestelmällä” tarkoitetaan prosesseja ja menettelyjä, joiden tarkoituksena on pitää tietoturvallisuuteen liittyvät riskit hyväksyttävällä tasolla.</w:t>
            </w:r>
          </w:p>
        </w:tc>
      </w:tr>
    </w:tbl>
    <w:p w14:paraId="501976B7" w14:textId="77777777" w:rsidR="00AA52B1" w:rsidRPr="00E309E1" w:rsidRDefault="00AA52B1" w:rsidP="00AA52B1">
      <w:pPr>
        <w:pStyle w:val="BodyText"/>
        <w:ind w:left="0"/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53"/>
        <w:gridCol w:w="1672"/>
        <w:gridCol w:w="1644"/>
        <w:gridCol w:w="1099"/>
        <w:gridCol w:w="3974"/>
      </w:tblGrid>
      <w:tr w:rsidR="008D0F83" w:rsidRPr="00FB13BD" w14:paraId="395B70F6" w14:textId="77777777" w:rsidTr="00386A53">
        <w:trPr>
          <w:tblHeader/>
        </w:trPr>
        <w:tc>
          <w:tcPr>
            <w:tcW w:w="6353" w:type="dxa"/>
            <w:shd w:val="clear" w:color="auto" w:fill="EEECE1"/>
          </w:tcPr>
          <w:p w14:paraId="7BEC3553" w14:textId="77777777" w:rsidR="008D0F83" w:rsidRPr="00FB13BD" w:rsidRDefault="008D0F83" w:rsidP="006C23F9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1672" w:type="dxa"/>
            <w:shd w:val="clear" w:color="auto" w:fill="EEECE1"/>
          </w:tcPr>
          <w:p w14:paraId="2FC6B21B" w14:textId="77777777" w:rsidR="008D0F83" w:rsidRPr="00FB13BD" w:rsidRDefault="008D0F83" w:rsidP="006C23F9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Säädös</w:t>
            </w:r>
            <w:r>
              <w:rPr>
                <w:b/>
              </w:rPr>
              <w:t xml:space="preserve">-viittaus </w:t>
            </w:r>
          </w:p>
        </w:tc>
        <w:tc>
          <w:tcPr>
            <w:tcW w:w="1644" w:type="dxa"/>
            <w:shd w:val="clear" w:color="auto" w:fill="EEECE1"/>
          </w:tcPr>
          <w:p w14:paraId="74AB8082" w14:textId="77777777" w:rsidR="008D0F83" w:rsidRPr="00FB13BD" w:rsidRDefault="008D0F83" w:rsidP="006C23F9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099" w:type="dxa"/>
            <w:shd w:val="clear" w:color="auto" w:fill="EEECE1"/>
          </w:tcPr>
          <w:p w14:paraId="726DFF19" w14:textId="77777777" w:rsidR="008D0F83" w:rsidRPr="00FB13BD" w:rsidRDefault="008D0F83" w:rsidP="006C23F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LOA taso</w:t>
            </w:r>
          </w:p>
        </w:tc>
        <w:tc>
          <w:tcPr>
            <w:tcW w:w="3974" w:type="dxa"/>
            <w:shd w:val="clear" w:color="auto" w:fill="EEECE1"/>
          </w:tcPr>
          <w:p w14:paraId="00E0564D" w14:textId="77777777" w:rsidR="008D0F83" w:rsidRPr="00FB13BD" w:rsidRDefault="008D0F83" w:rsidP="006C23F9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8D0F83" w:rsidRPr="00BA2CDC" w14:paraId="4BF17334" w14:textId="77777777" w:rsidTr="00386A53">
        <w:tc>
          <w:tcPr>
            <w:tcW w:w="6353" w:type="dxa"/>
          </w:tcPr>
          <w:p w14:paraId="04094E8F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Tulee tunnistaa 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olennaiset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turvallisuusjohtamiseen vaikuttavat ulkoiset ja sisäiset tekijät</w:t>
            </w:r>
          </w:p>
        </w:tc>
        <w:tc>
          <w:tcPr>
            <w:tcW w:w="1672" w:type="dxa"/>
          </w:tcPr>
          <w:p w14:paraId="741783EF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</w:t>
            </w:r>
            <w:r w:rsidR="007D0832">
              <w:rPr>
                <w:rFonts w:asciiTheme="majorHAnsi" w:hAnsiTheme="majorHAnsi" w:cs="Arial"/>
                <w:sz w:val="20"/>
                <w:szCs w:val="20"/>
              </w:rPr>
              <w:t>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L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8.1 §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5  </w:t>
            </w:r>
          </w:p>
          <w:p w14:paraId="452D6CAC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</w:t>
            </w:r>
            <w:r w:rsidR="00E27900" w:rsidRPr="00BA2CDC">
              <w:rPr>
                <w:rFonts w:asciiTheme="majorHAnsi" w:hAnsiTheme="majorHAnsi"/>
                <w:sz w:val="20"/>
                <w:szCs w:val="20"/>
                <w:lang w:val="en-US"/>
              </w:rPr>
              <w:t>2.4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</w:p>
          <w:p w14:paraId="7AAEDE45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M72 </w:t>
            </w:r>
            <w:r w:rsidR="00E27900" w:rsidRPr="00BA2CDC">
              <w:rPr>
                <w:rFonts w:asciiTheme="majorHAnsi" w:hAnsiTheme="majorHAnsi"/>
                <w:sz w:val="20"/>
                <w:szCs w:val="20"/>
                <w:lang w:val="en-US"/>
              </w:rPr>
              <w:t>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§ </w:t>
            </w:r>
          </w:p>
        </w:tc>
        <w:tc>
          <w:tcPr>
            <w:tcW w:w="1644" w:type="dxa"/>
          </w:tcPr>
          <w:p w14:paraId="2191EA77" w14:textId="77777777" w:rsidR="008D0F83" w:rsidRPr="00BA2CDC" w:rsidRDefault="008D0F83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(5.1)</w:t>
            </w:r>
          </w:p>
        </w:tc>
        <w:tc>
          <w:tcPr>
            <w:tcW w:w="1099" w:type="dxa"/>
          </w:tcPr>
          <w:p w14:paraId="75DC9232" w14:textId="77777777" w:rsidR="008D0F83" w:rsidRPr="00BA2CDC" w:rsidRDefault="008D0F83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29E1867F" w14:textId="77777777" w:rsidR="008D0F83" w:rsidRPr="00BA2CDC" w:rsidRDefault="008D0F83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0F83" w:rsidRPr="00BA2CDC" w14:paraId="4E4EDE7D" w14:textId="77777777" w:rsidTr="00386A53">
        <w:tc>
          <w:tcPr>
            <w:tcW w:w="6353" w:type="dxa"/>
          </w:tcPr>
          <w:p w14:paraId="08DD6D28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ja sidosryhmien henkilöstön tulee ymmärtää liiketoiminnan ja tietoturvan suhde. Mitä vaikutuksia tietoturvan pettämisellä on liiketoiminnalle ja sen jatkuvuudelle.</w:t>
            </w:r>
          </w:p>
        </w:tc>
        <w:tc>
          <w:tcPr>
            <w:tcW w:w="1672" w:type="dxa"/>
          </w:tcPr>
          <w:p w14:paraId="31B15426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L 8.1 §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5  </w:t>
            </w:r>
          </w:p>
          <w:p w14:paraId="7AF60D9E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4C75621B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4E417B73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(4.1)</w:t>
            </w:r>
          </w:p>
        </w:tc>
        <w:tc>
          <w:tcPr>
            <w:tcW w:w="1099" w:type="dxa"/>
          </w:tcPr>
          <w:p w14:paraId="4129DC38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7DF22A54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2F0645F2" w14:textId="77777777" w:rsidTr="00386A53">
        <w:tc>
          <w:tcPr>
            <w:tcW w:w="6353" w:type="dxa"/>
          </w:tcPr>
          <w:p w14:paraId="42BA328F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Tunnistettuihin tekijöihin kohdentuvat vaatimukset ja turvallisuusvaatimukset tulee määritellä</w:t>
            </w:r>
          </w:p>
        </w:tc>
        <w:tc>
          <w:tcPr>
            <w:tcW w:w="1672" w:type="dxa"/>
          </w:tcPr>
          <w:p w14:paraId="7C3266EC" w14:textId="77777777" w:rsidR="00E27900" w:rsidRPr="00BA2CDC" w:rsidRDefault="00E27900" w:rsidP="00BA2CD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</w:t>
            </w:r>
            <w:r w:rsidR="007D0832">
              <w:rPr>
                <w:rFonts w:asciiTheme="majorHAnsi" w:hAnsiTheme="majorHAnsi" w:cs="Arial"/>
                <w:sz w:val="20"/>
                <w:szCs w:val="20"/>
              </w:rPr>
              <w:t>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 8.1 § </w:t>
            </w:r>
            <w:r w:rsidR="007D083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5  </w:t>
            </w:r>
          </w:p>
          <w:p w14:paraId="34A356CF" w14:textId="77777777" w:rsidR="00BA2CDC" w:rsidRPr="00BA2CDC" w:rsidRDefault="00E27900" w:rsidP="00BA2CD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 </w:t>
            </w:r>
            <w:r w:rsidR="00BA2CDC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14:paraId="79460C67" w14:textId="77777777" w:rsidR="008D0F83" w:rsidRPr="00BA2CDC" w:rsidRDefault="00E27900" w:rsidP="00BA2CD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7D0832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§</w:t>
            </w:r>
          </w:p>
        </w:tc>
        <w:tc>
          <w:tcPr>
            <w:tcW w:w="1644" w:type="dxa"/>
          </w:tcPr>
          <w:p w14:paraId="0F56B705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(4.1, 4.2,)</w:t>
            </w:r>
          </w:p>
        </w:tc>
        <w:tc>
          <w:tcPr>
            <w:tcW w:w="1099" w:type="dxa"/>
          </w:tcPr>
          <w:p w14:paraId="0CB7E800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064C0FC9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6B405448" w14:textId="77777777" w:rsidTr="00386A53">
        <w:tc>
          <w:tcPr>
            <w:tcW w:w="6353" w:type="dxa"/>
          </w:tcPr>
          <w:p w14:paraId="1EB62A09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Tulee tunnistaa ja määritellä tarkoituksenmukaisuus, käytettävyys ja kohteet turvallisuusjohtamisen ja hallinnointi järjestelmän käyttöönotossa</w:t>
            </w:r>
          </w:p>
        </w:tc>
        <w:tc>
          <w:tcPr>
            <w:tcW w:w="1672" w:type="dxa"/>
          </w:tcPr>
          <w:p w14:paraId="4D775BEF" w14:textId="77777777" w:rsidR="00E27900" w:rsidRPr="00BA2CDC" w:rsidRDefault="00E27900" w:rsidP="00BA2CD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</w:t>
            </w:r>
            <w:r w:rsidR="007D0832">
              <w:rPr>
                <w:rFonts w:asciiTheme="majorHAnsi" w:hAnsiTheme="majorHAnsi" w:cs="Arial"/>
                <w:sz w:val="20"/>
                <w:szCs w:val="20"/>
              </w:rPr>
              <w:t>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 8.1 § </w:t>
            </w:r>
            <w:r w:rsidR="007D083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5  </w:t>
            </w:r>
          </w:p>
          <w:p w14:paraId="770EB04B" w14:textId="77777777" w:rsidR="00E27900" w:rsidRPr="00BA2CDC" w:rsidRDefault="00E27900" w:rsidP="00BA2CD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 </w:t>
            </w:r>
          </w:p>
          <w:p w14:paraId="098E3099" w14:textId="77777777" w:rsidR="008D0F83" w:rsidRPr="00BA2CDC" w:rsidRDefault="00E27900" w:rsidP="00BA2CD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7D0832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§</w:t>
            </w:r>
          </w:p>
        </w:tc>
        <w:tc>
          <w:tcPr>
            <w:tcW w:w="1644" w:type="dxa"/>
          </w:tcPr>
          <w:p w14:paraId="2EEB2118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(4.3, 5.1)</w:t>
            </w:r>
          </w:p>
        </w:tc>
        <w:tc>
          <w:tcPr>
            <w:tcW w:w="1099" w:type="dxa"/>
          </w:tcPr>
          <w:p w14:paraId="0D616273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6C0A8940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1183EB4A" w14:textId="77777777" w:rsidTr="00386A53">
        <w:tc>
          <w:tcPr>
            <w:tcW w:w="6353" w:type="dxa"/>
          </w:tcPr>
          <w:p w14:paraId="1DEE4E10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Turvallisuusjohtami</w:t>
            </w:r>
            <w:r w:rsidR="00783C8F">
              <w:rPr>
                <w:rFonts w:asciiTheme="majorHAnsi" w:hAnsiTheme="majorHAnsi" w:cs="Arial"/>
                <w:sz w:val="20"/>
                <w:szCs w:val="20"/>
              </w:rPr>
              <w:t>s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en tulee olla organisaation johdon hyväksymä</w:t>
            </w:r>
          </w:p>
        </w:tc>
        <w:tc>
          <w:tcPr>
            <w:tcW w:w="1672" w:type="dxa"/>
          </w:tcPr>
          <w:p w14:paraId="5A3571AF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L 8.1 §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5  </w:t>
            </w:r>
          </w:p>
          <w:p w14:paraId="4F57376A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5FF5CC7A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73B23E88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(5.1)</w:t>
            </w:r>
          </w:p>
        </w:tc>
        <w:tc>
          <w:tcPr>
            <w:tcW w:w="1099" w:type="dxa"/>
          </w:tcPr>
          <w:p w14:paraId="1815DBEC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19A2B199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584AC4B5" w14:textId="77777777" w:rsidTr="00386A53">
        <w:tc>
          <w:tcPr>
            <w:tcW w:w="6353" w:type="dxa"/>
          </w:tcPr>
          <w:p w14:paraId="0CE62BE9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Johdon tulee sitoutua turvallisuusjohtamisen toteuttamiseen organisaatiossa</w:t>
            </w:r>
          </w:p>
        </w:tc>
        <w:tc>
          <w:tcPr>
            <w:tcW w:w="1672" w:type="dxa"/>
          </w:tcPr>
          <w:p w14:paraId="752F3BB2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L 8.1 §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5  </w:t>
            </w:r>
          </w:p>
          <w:p w14:paraId="30120264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3DF2915E" w14:textId="77777777" w:rsidR="008D0F83" w:rsidRPr="00BA2CDC" w:rsidRDefault="00E27900" w:rsidP="007D083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44" w:type="dxa"/>
          </w:tcPr>
          <w:p w14:paraId="1DBF913A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(5.1)</w:t>
            </w:r>
          </w:p>
        </w:tc>
        <w:tc>
          <w:tcPr>
            <w:tcW w:w="1099" w:type="dxa"/>
          </w:tcPr>
          <w:p w14:paraId="59331BE3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18C1A7B0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1057AC50" w14:textId="77777777" w:rsidTr="00386A53">
        <w:tc>
          <w:tcPr>
            <w:tcW w:w="6353" w:type="dxa"/>
          </w:tcPr>
          <w:p w14:paraId="47692F51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Käytössä tulee olla tietoturvapolitiikka</w:t>
            </w:r>
          </w:p>
        </w:tc>
        <w:tc>
          <w:tcPr>
            <w:tcW w:w="1672" w:type="dxa"/>
          </w:tcPr>
          <w:p w14:paraId="29490EEB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 8.1 § 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5  </w:t>
            </w:r>
          </w:p>
          <w:p w14:paraId="72CE14B3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66FD143B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15FE095B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(5.2)</w:t>
            </w:r>
          </w:p>
        </w:tc>
        <w:tc>
          <w:tcPr>
            <w:tcW w:w="1099" w:type="dxa"/>
          </w:tcPr>
          <w:p w14:paraId="4DB9AD7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673FA988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3531CA52" w14:textId="77777777" w:rsidTr="00386A53">
        <w:tc>
          <w:tcPr>
            <w:tcW w:w="6353" w:type="dxa"/>
          </w:tcPr>
          <w:p w14:paraId="0E7A2DBE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Turvallisuusjohtamisen tulee olla jatkuvasti kehittyvä kokonaisuus</w:t>
            </w:r>
          </w:p>
        </w:tc>
        <w:tc>
          <w:tcPr>
            <w:tcW w:w="1672" w:type="dxa"/>
          </w:tcPr>
          <w:p w14:paraId="003979BD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 8.1 § 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kohta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5 </w:t>
            </w:r>
          </w:p>
          <w:p w14:paraId="3800057A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73DEED8A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4A4BB5A7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(5.1, 10.2)</w:t>
            </w:r>
          </w:p>
        </w:tc>
        <w:tc>
          <w:tcPr>
            <w:tcW w:w="1099" w:type="dxa"/>
          </w:tcPr>
          <w:p w14:paraId="55849E82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5BC1CF12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3A949F85" w14:textId="77777777" w:rsidTr="00386A53">
        <w:tc>
          <w:tcPr>
            <w:tcW w:w="6353" w:type="dxa"/>
          </w:tcPr>
          <w:p w14:paraId="522B6B07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Turvallisuusjohtamisen tulee noudattaa ajantasaisia lainsäädäntöjä ja määräyksiä</w:t>
            </w:r>
          </w:p>
          <w:p w14:paraId="66B5D112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72" w:type="dxa"/>
          </w:tcPr>
          <w:p w14:paraId="68227E19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 8.1 § 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5  </w:t>
            </w:r>
          </w:p>
          <w:p w14:paraId="0E4C67C4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24358626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34681F45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(5.3, 6.1.3 LiiteA 5.1)</w:t>
            </w:r>
          </w:p>
        </w:tc>
        <w:tc>
          <w:tcPr>
            <w:tcW w:w="1099" w:type="dxa"/>
          </w:tcPr>
          <w:p w14:paraId="19846E23" w14:textId="77777777" w:rsidR="005C7E4B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  <w:p w14:paraId="088206EA" w14:textId="77777777" w:rsidR="008D0F83" w:rsidRPr="00BA2CDC" w:rsidRDefault="008D0F83" w:rsidP="005C7E4B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974" w:type="dxa"/>
          </w:tcPr>
          <w:p w14:paraId="7F4FFC72" w14:textId="77777777" w:rsidR="008D0F83" w:rsidRPr="00BA2CDC" w:rsidRDefault="005C7E4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Sähköisen tunnistuspalvelun tarjontaan liittyvää lainsäädäntöä kuten tunnistus</w:t>
            </w:r>
            <w:r w:rsidR="002B40D0" w:rsidRPr="00BA2CDC">
              <w:rPr>
                <w:rFonts w:asciiTheme="majorHAnsi" w:hAnsiTheme="majorHAnsi" w:cs="Arial"/>
                <w:sz w:val="20"/>
                <w:szCs w:val="20"/>
              </w:rPr>
              <w:t>- ja luottamuspalvelu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lakia ja henkilötietolakia.</w:t>
            </w:r>
          </w:p>
        </w:tc>
      </w:tr>
      <w:tr w:rsidR="008D0F83" w:rsidRPr="00BA2CDC" w14:paraId="016D17C6" w14:textId="77777777" w:rsidTr="00386A53">
        <w:tc>
          <w:tcPr>
            <w:tcW w:w="6353" w:type="dxa"/>
          </w:tcPr>
          <w:p w14:paraId="72B87FC3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Käyttöönotettavaa turvallisuusjohtamisen mallia tulee suunnitella, käyttöönottaa, ylläpitää ja parantaa jatkuvasti </w:t>
            </w:r>
          </w:p>
          <w:p w14:paraId="2B0A62DD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72" w:type="dxa"/>
          </w:tcPr>
          <w:p w14:paraId="487F780D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 8.1 § 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5  </w:t>
            </w:r>
          </w:p>
          <w:p w14:paraId="5D2D544D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2F07F60D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  <w:r w:rsidR="008D0F83" w:rsidRPr="00BA2CD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44" w:type="dxa"/>
          </w:tcPr>
          <w:p w14:paraId="5F770FA9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(5.1, 10.2)</w:t>
            </w:r>
          </w:p>
        </w:tc>
        <w:tc>
          <w:tcPr>
            <w:tcW w:w="1099" w:type="dxa"/>
          </w:tcPr>
          <w:p w14:paraId="75A0B669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3182C93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6A993D84" w14:textId="77777777" w:rsidTr="00386A53">
        <w:tc>
          <w:tcPr>
            <w:tcW w:w="6353" w:type="dxa"/>
          </w:tcPr>
          <w:p w14:paraId="5135B888" w14:textId="77777777" w:rsidR="008D0F83" w:rsidRPr="00BA2CDC" w:rsidRDefault="0084153E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</w:t>
            </w:r>
            <w:r w:rsidR="008D0F83" w:rsidRPr="00BA2CDC">
              <w:rPr>
                <w:rFonts w:asciiTheme="majorHAnsi" w:hAnsiTheme="majorHAnsi" w:cs="Arial"/>
                <w:sz w:val="20"/>
                <w:szCs w:val="20"/>
              </w:rPr>
              <w:t>äytössä olevat turvallisuudenjohtamiseen vaikuttavat tekijät tulee dokumentoida</w:t>
            </w:r>
          </w:p>
          <w:p w14:paraId="14F51CB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672" w:type="dxa"/>
          </w:tcPr>
          <w:p w14:paraId="1A5A64BB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 8.1 § 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5  </w:t>
            </w:r>
          </w:p>
          <w:p w14:paraId="18D716C7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0E9196A7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024D4DA7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(7.5, 6.1.3 LiiteA 6.1)</w:t>
            </w:r>
          </w:p>
        </w:tc>
        <w:tc>
          <w:tcPr>
            <w:tcW w:w="1099" w:type="dxa"/>
          </w:tcPr>
          <w:p w14:paraId="6AA8AFFF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6474A98C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461A4794" w14:textId="77777777" w:rsidTr="00386A53">
        <w:tc>
          <w:tcPr>
            <w:tcW w:w="6353" w:type="dxa"/>
          </w:tcPr>
          <w:p w14:paraId="13D9F31B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Turvallisuusperiaatteet ja politiikat kuvaavat organisaation turvallisuustoiminnan kytkeytymistä organisaation toimintaan</w:t>
            </w:r>
          </w:p>
        </w:tc>
        <w:tc>
          <w:tcPr>
            <w:tcW w:w="1672" w:type="dxa"/>
          </w:tcPr>
          <w:p w14:paraId="2B5019D8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 8.1 § 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5  </w:t>
            </w:r>
          </w:p>
          <w:p w14:paraId="3AFC2E70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778E56A6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536FA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2A9F27F3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(5.2)</w:t>
            </w:r>
          </w:p>
        </w:tc>
        <w:tc>
          <w:tcPr>
            <w:tcW w:w="1099" w:type="dxa"/>
          </w:tcPr>
          <w:p w14:paraId="36CC62AE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59F2790A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1B274DEC" w14:textId="77777777" w:rsidTr="00386A53">
        <w:tc>
          <w:tcPr>
            <w:tcW w:w="6353" w:type="dxa"/>
            <w:vAlign w:val="bottom"/>
          </w:tcPr>
          <w:p w14:paraId="7938D586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Politiikat julkaistaan ja niistä tiedotetaan henkilökuntaa ja tarvittaessa sidosry</w:t>
            </w:r>
            <w:r w:rsidR="00536FAC">
              <w:rPr>
                <w:rFonts w:asciiTheme="majorHAnsi" w:hAnsiTheme="majorHAnsi" w:cs="Arial"/>
                <w:sz w:val="20"/>
                <w:szCs w:val="20"/>
              </w:rPr>
              <w:t>h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miä</w:t>
            </w:r>
          </w:p>
        </w:tc>
        <w:tc>
          <w:tcPr>
            <w:tcW w:w="1672" w:type="dxa"/>
          </w:tcPr>
          <w:p w14:paraId="146470F1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TunnL 8.1 § 5,  13 §,  § §</w:t>
            </w:r>
          </w:p>
          <w:p w14:paraId="6C4D7962" w14:textId="77777777" w:rsidR="008D0F83" w:rsidRPr="00BA2CDC" w:rsidRDefault="008D0F83" w:rsidP="006C23F9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LOA 2.4  </w:t>
            </w:r>
          </w:p>
          <w:p w14:paraId="73368867" w14:textId="77777777" w:rsidR="00E27900" w:rsidRPr="00BA2CDC" w:rsidRDefault="00E27900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M72 4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§</w:t>
            </w:r>
          </w:p>
        </w:tc>
        <w:tc>
          <w:tcPr>
            <w:tcW w:w="1644" w:type="dxa"/>
          </w:tcPr>
          <w:p w14:paraId="0E1BD587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(5.2, 6.1.3 LiiteA 5.1.1)</w:t>
            </w:r>
          </w:p>
        </w:tc>
        <w:tc>
          <w:tcPr>
            <w:tcW w:w="1099" w:type="dxa"/>
          </w:tcPr>
          <w:p w14:paraId="5CDB442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62D186A5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228D4E75" w14:textId="77777777" w:rsidTr="00386A53">
        <w:tc>
          <w:tcPr>
            <w:tcW w:w="6353" w:type="dxa"/>
            <w:vAlign w:val="bottom"/>
          </w:tcPr>
          <w:p w14:paraId="4DE51260" w14:textId="77777777" w:rsidR="008D0F83" w:rsidRPr="00BA2CDC" w:rsidRDefault="008D0F83" w:rsidP="002F319D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Turvadokumentaatio tulee olla kaikkien </w:t>
            </w:r>
            <w:r w:rsidR="002F319D" w:rsidRPr="00BA2CDC">
              <w:rPr>
                <w:rFonts w:asciiTheme="majorHAnsi" w:hAnsiTheme="majorHAnsi" w:cs="Arial"/>
                <w:sz w:val="20"/>
                <w:szCs w:val="20"/>
              </w:rPr>
              <w:t xml:space="preserve">sähköisen tunnistamisen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tehtäviin osallistuvien saatavilla ja tiedossa</w:t>
            </w:r>
          </w:p>
        </w:tc>
        <w:tc>
          <w:tcPr>
            <w:tcW w:w="1672" w:type="dxa"/>
          </w:tcPr>
          <w:p w14:paraId="67FEDD31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TunnL 8.1 § 5,  13 §, </w:t>
            </w:r>
          </w:p>
          <w:p w14:paraId="3778855B" w14:textId="77777777" w:rsidR="008D0F83" w:rsidRPr="00BA2CDC" w:rsidRDefault="008D0F83" w:rsidP="006C23F9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2.4</w:t>
            </w:r>
          </w:p>
          <w:p w14:paraId="25A0C4C2" w14:textId="77777777" w:rsidR="00E27900" w:rsidRPr="00BA2CDC" w:rsidRDefault="00E27900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M72 4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§</w:t>
            </w:r>
          </w:p>
        </w:tc>
        <w:tc>
          <w:tcPr>
            <w:tcW w:w="1644" w:type="dxa"/>
          </w:tcPr>
          <w:p w14:paraId="23A91202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(7.5.3, 6.1.3 LiiteA 5.1.1)</w:t>
            </w:r>
          </w:p>
        </w:tc>
        <w:tc>
          <w:tcPr>
            <w:tcW w:w="1099" w:type="dxa"/>
          </w:tcPr>
          <w:p w14:paraId="28248DCD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1D60B85B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1752E668" w14:textId="77777777" w:rsidTr="00386A53">
        <w:tc>
          <w:tcPr>
            <w:tcW w:w="6353" w:type="dxa"/>
            <w:vAlign w:val="bottom"/>
          </w:tcPr>
          <w:p w14:paraId="2207985A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Turvallisuusperiaatteet ja politiikat ovat organisaation ja suojattavien kohteiden kannalta kattavat ja tarkoituksenmukaiset</w:t>
            </w:r>
          </w:p>
        </w:tc>
        <w:tc>
          <w:tcPr>
            <w:tcW w:w="1672" w:type="dxa"/>
          </w:tcPr>
          <w:p w14:paraId="186C70DE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Tun</w:t>
            </w:r>
            <w:r w:rsidR="007D0832"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L 8.1 §</w:t>
            </w:r>
            <w:r w:rsidR="00536FA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5  </w:t>
            </w:r>
          </w:p>
          <w:p w14:paraId="1332A2A8" w14:textId="77777777" w:rsidR="00E27900" w:rsidRPr="00BA2CDC" w:rsidRDefault="00E27900" w:rsidP="00BA2C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LoA 2.4 </w:t>
            </w:r>
          </w:p>
          <w:p w14:paraId="1896CEBE" w14:textId="77777777" w:rsidR="008D0F83" w:rsidRPr="00BA2CDC" w:rsidRDefault="00E27900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M72 4</w:t>
            </w:r>
            <w:r w:rsidR="00536FA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A2CDC">
              <w:rPr>
                <w:rFonts w:asciiTheme="majorHAnsi" w:hAnsiTheme="majorHAnsi"/>
                <w:sz w:val="20"/>
                <w:szCs w:val="20"/>
                <w:lang w:val="en-US"/>
              </w:rPr>
              <w:t>§</w:t>
            </w:r>
          </w:p>
        </w:tc>
        <w:tc>
          <w:tcPr>
            <w:tcW w:w="1644" w:type="dxa"/>
          </w:tcPr>
          <w:p w14:paraId="6C85FBFA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(5.2)</w:t>
            </w:r>
          </w:p>
        </w:tc>
        <w:tc>
          <w:tcPr>
            <w:tcW w:w="1099" w:type="dxa"/>
          </w:tcPr>
          <w:p w14:paraId="6B20A56C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5E7706F6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2ACCFF86" w14:textId="77777777" w:rsidTr="00386A53">
        <w:tc>
          <w:tcPr>
            <w:tcW w:w="6353" w:type="dxa"/>
            <w:vAlign w:val="bottom"/>
          </w:tcPr>
          <w:p w14:paraId="625DF1DB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Johto vastaa siitä, että tietoturvajohtamisen toteuttamisen resurssit ovat riittävät</w:t>
            </w:r>
          </w:p>
        </w:tc>
        <w:tc>
          <w:tcPr>
            <w:tcW w:w="1672" w:type="dxa"/>
          </w:tcPr>
          <w:p w14:paraId="491442BD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13 §</w:t>
            </w:r>
          </w:p>
          <w:p w14:paraId="295120E2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(2.4.4 2.4.5</w:t>
            </w:r>
          </w:p>
          <w:p w14:paraId="286737DF" w14:textId="77777777" w:rsidR="008D0F83" w:rsidRPr="00BA2CDC" w:rsidRDefault="008D0F83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M72 </w:t>
            </w:r>
            <w:r w:rsidR="00E27900" w:rsidRPr="00BA2CDC">
              <w:rPr>
                <w:rFonts w:asciiTheme="majorHAnsi" w:hAnsiTheme="majorHAnsi"/>
                <w:sz w:val="20"/>
                <w:szCs w:val="20"/>
              </w:rPr>
              <w:t>4</w:t>
            </w:r>
            <w:r w:rsidR="00270451">
              <w:rPr>
                <w:rFonts w:asciiTheme="majorHAnsi" w:hAnsiTheme="majorHAnsi"/>
                <w:sz w:val="20"/>
                <w:szCs w:val="20"/>
              </w:rPr>
              <w:t>.2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kohdat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2 ja 4 </w:t>
            </w:r>
          </w:p>
        </w:tc>
        <w:tc>
          <w:tcPr>
            <w:tcW w:w="1644" w:type="dxa"/>
          </w:tcPr>
          <w:p w14:paraId="1AD74194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(5.1)</w:t>
            </w:r>
          </w:p>
        </w:tc>
        <w:tc>
          <w:tcPr>
            <w:tcW w:w="1099" w:type="dxa"/>
          </w:tcPr>
          <w:p w14:paraId="4EFB7CE4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20F32486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7FD2AA27" w14:textId="77777777" w:rsidTr="00386A53">
        <w:tc>
          <w:tcPr>
            <w:tcW w:w="6353" w:type="dxa"/>
            <w:vAlign w:val="bottom"/>
          </w:tcPr>
          <w:p w14:paraId="15737F2A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Määritellyn turvadokumentaation kattavuuden ja ajantasaisuuden seuranta on vastuutettu. Ajantasaisuutta seurataan jatkuvuuden ja tehokkuuden varmistamiseksi.</w:t>
            </w:r>
          </w:p>
        </w:tc>
        <w:tc>
          <w:tcPr>
            <w:tcW w:w="1672" w:type="dxa"/>
          </w:tcPr>
          <w:p w14:paraId="0AE22CAD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TunnL 8.1 § 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5</w:t>
            </w:r>
          </w:p>
          <w:p w14:paraId="21D8A817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2.4</w:t>
            </w:r>
          </w:p>
          <w:p w14:paraId="0FB53986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M72 4</w:t>
            </w:r>
            <w:r w:rsidR="00783C8F">
              <w:rPr>
                <w:rFonts w:asciiTheme="majorHAnsi" w:hAnsiTheme="majorHAnsi"/>
                <w:sz w:val="20"/>
                <w:szCs w:val="20"/>
              </w:rPr>
              <w:t xml:space="preserve"> §</w:t>
            </w:r>
          </w:p>
        </w:tc>
        <w:tc>
          <w:tcPr>
            <w:tcW w:w="1644" w:type="dxa"/>
          </w:tcPr>
          <w:p w14:paraId="366C81E0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(7.5, 6.1.3 LiiteA 5.1.2)</w:t>
            </w:r>
          </w:p>
        </w:tc>
        <w:tc>
          <w:tcPr>
            <w:tcW w:w="1099" w:type="dxa"/>
          </w:tcPr>
          <w:p w14:paraId="7BBF510D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75956864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465D40EF" w14:textId="77777777" w:rsidTr="00386A53">
        <w:tc>
          <w:tcPr>
            <w:tcW w:w="6353" w:type="dxa"/>
            <w:vAlign w:val="bottom"/>
          </w:tcPr>
          <w:p w14:paraId="4FD694AD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Turvallisuusperiaatteet ja politiikat ohjaavat turvallisuustoimintaa</w:t>
            </w:r>
          </w:p>
        </w:tc>
        <w:tc>
          <w:tcPr>
            <w:tcW w:w="1672" w:type="dxa"/>
          </w:tcPr>
          <w:p w14:paraId="76128A16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TunnL 8.1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5</w:t>
            </w:r>
          </w:p>
          <w:p w14:paraId="404854A5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2.4</w:t>
            </w:r>
          </w:p>
          <w:p w14:paraId="31E41216" w14:textId="77777777" w:rsidR="008D0F83" w:rsidRPr="00BA2CDC" w:rsidRDefault="008D0F83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M72 </w:t>
            </w:r>
            <w:r w:rsidR="00E27900" w:rsidRPr="00BA2CDC">
              <w:rPr>
                <w:rFonts w:asciiTheme="majorHAnsi" w:hAnsiTheme="majorHAnsi"/>
                <w:sz w:val="20"/>
                <w:szCs w:val="20"/>
              </w:rPr>
              <w:t>4</w:t>
            </w:r>
            <w:r w:rsidR="00270451">
              <w:rPr>
                <w:rFonts w:asciiTheme="majorHAnsi" w:hAnsiTheme="majorHAnsi"/>
                <w:sz w:val="20"/>
                <w:szCs w:val="20"/>
              </w:rPr>
              <w:t>.2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2 </w:t>
            </w:r>
          </w:p>
        </w:tc>
        <w:tc>
          <w:tcPr>
            <w:tcW w:w="1644" w:type="dxa"/>
          </w:tcPr>
          <w:p w14:paraId="1596AF29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ISO 27001 (5.2, 8.1)</w:t>
            </w:r>
          </w:p>
        </w:tc>
        <w:tc>
          <w:tcPr>
            <w:tcW w:w="1099" w:type="dxa"/>
          </w:tcPr>
          <w:p w14:paraId="50CA7137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0166231A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327D7870" w14:textId="77777777" w:rsidTr="00386A53">
        <w:tc>
          <w:tcPr>
            <w:tcW w:w="6353" w:type="dxa"/>
            <w:vAlign w:val="bottom"/>
          </w:tcPr>
          <w:p w14:paraId="0290FC47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Turvallisuusperiaatteiden toteutumisesta seurataan ja raportoidaan</w:t>
            </w:r>
          </w:p>
        </w:tc>
        <w:tc>
          <w:tcPr>
            <w:tcW w:w="1672" w:type="dxa"/>
          </w:tcPr>
          <w:p w14:paraId="0F2ADA81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TunnL 8.1 § 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5</w:t>
            </w:r>
          </w:p>
          <w:p w14:paraId="7A0D4EDE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2.4</w:t>
            </w:r>
          </w:p>
          <w:p w14:paraId="6B97A0D8" w14:textId="77777777" w:rsidR="008D0F83" w:rsidRPr="00BA2CDC" w:rsidRDefault="008D0F83" w:rsidP="00536FA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M72 </w:t>
            </w:r>
            <w:r w:rsidR="00E27900" w:rsidRPr="00BA2CDC">
              <w:rPr>
                <w:rFonts w:asciiTheme="majorHAnsi" w:hAnsiTheme="majorHAnsi"/>
                <w:sz w:val="20"/>
                <w:szCs w:val="20"/>
              </w:rPr>
              <w:t>4</w:t>
            </w:r>
            <w:r w:rsidR="00270451">
              <w:rPr>
                <w:rFonts w:asciiTheme="majorHAnsi" w:hAnsiTheme="majorHAnsi"/>
                <w:sz w:val="20"/>
                <w:szCs w:val="20"/>
              </w:rPr>
              <w:t>.2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§ </w:t>
            </w:r>
            <w:r w:rsidR="00783C8F">
              <w:rPr>
                <w:rFonts w:asciiTheme="majorHAnsi" w:hAnsiTheme="majorHAnsi"/>
                <w:sz w:val="20"/>
                <w:szCs w:val="20"/>
              </w:rPr>
              <w:t xml:space="preserve">kohdat 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2 ja 6</w:t>
            </w:r>
          </w:p>
        </w:tc>
        <w:tc>
          <w:tcPr>
            <w:tcW w:w="1644" w:type="dxa"/>
          </w:tcPr>
          <w:p w14:paraId="33026499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(5.2, 8.1)</w:t>
            </w:r>
          </w:p>
        </w:tc>
        <w:tc>
          <w:tcPr>
            <w:tcW w:w="1099" w:type="dxa"/>
          </w:tcPr>
          <w:p w14:paraId="7DDA0B3C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30EDEBD8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8D0F83" w:rsidRPr="00BA2CDC" w14:paraId="1CA6C068" w14:textId="77777777" w:rsidTr="00386A53">
        <w:tc>
          <w:tcPr>
            <w:tcW w:w="6353" w:type="dxa"/>
            <w:vAlign w:val="bottom"/>
          </w:tcPr>
          <w:p w14:paraId="128238A8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on asetettava turvallisuustavoitteet ja perusteet tavoitteiden asettamiselle</w:t>
            </w:r>
          </w:p>
        </w:tc>
        <w:tc>
          <w:tcPr>
            <w:tcW w:w="1672" w:type="dxa"/>
          </w:tcPr>
          <w:p w14:paraId="28C441F3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TunnL 8.1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5</w:t>
            </w:r>
          </w:p>
          <w:p w14:paraId="0C22D49B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2.4</w:t>
            </w:r>
          </w:p>
          <w:p w14:paraId="2F43032B" w14:textId="77777777" w:rsidR="008D0F83" w:rsidRPr="00BA2CDC" w:rsidRDefault="008D0F83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M72 </w:t>
            </w:r>
            <w:r w:rsidR="00E27900" w:rsidRPr="00BA2CDC">
              <w:rPr>
                <w:rFonts w:asciiTheme="majorHAnsi" w:hAnsiTheme="majorHAnsi"/>
                <w:sz w:val="20"/>
                <w:szCs w:val="20"/>
              </w:rPr>
              <w:t>4</w:t>
            </w:r>
            <w:r w:rsidR="00270451">
              <w:rPr>
                <w:rFonts w:asciiTheme="majorHAnsi" w:hAnsiTheme="majorHAnsi"/>
                <w:sz w:val="20"/>
                <w:szCs w:val="20"/>
              </w:rPr>
              <w:t>.2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1 (vastaa ympäristön tarpeisiin)</w:t>
            </w:r>
          </w:p>
        </w:tc>
        <w:tc>
          <w:tcPr>
            <w:tcW w:w="1644" w:type="dxa"/>
          </w:tcPr>
          <w:p w14:paraId="38DD5FB0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(6.2, 6.1.3 LiiteA 16.1, 8.1)</w:t>
            </w:r>
          </w:p>
        </w:tc>
        <w:tc>
          <w:tcPr>
            <w:tcW w:w="1099" w:type="dxa"/>
          </w:tcPr>
          <w:p w14:paraId="1FACBF54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4134AB9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522B9DEA" w14:textId="77777777" w:rsidTr="00386A53">
        <w:tc>
          <w:tcPr>
            <w:tcW w:w="6353" w:type="dxa"/>
            <w:vAlign w:val="bottom"/>
          </w:tcPr>
          <w:p w14:paraId="44300A62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Palveluiden ja muun toiminnan riskit pitää havainnoida erillisellä prosessilla</w:t>
            </w:r>
          </w:p>
        </w:tc>
        <w:tc>
          <w:tcPr>
            <w:tcW w:w="1672" w:type="dxa"/>
          </w:tcPr>
          <w:p w14:paraId="020B18B6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8.1 § 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5</w:t>
            </w:r>
          </w:p>
          <w:p w14:paraId="7EBFC00D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2.4</w:t>
            </w:r>
          </w:p>
          <w:p w14:paraId="1D37ACEF" w14:textId="77777777" w:rsidR="008D0F83" w:rsidRPr="00BA2CDC" w:rsidRDefault="008D0F83" w:rsidP="00E2790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M72 </w:t>
            </w:r>
            <w:r w:rsidR="00E27900" w:rsidRPr="00BA2CDC">
              <w:rPr>
                <w:rFonts w:asciiTheme="majorHAnsi" w:hAnsiTheme="majorHAnsi"/>
                <w:sz w:val="20"/>
                <w:szCs w:val="20"/>
              </w:rPr>
              <w:t>4</w:t>
            </w:r>
            <w:r w:rsidR="00270451">
              <w:rPr>
                <w:rFonts w:asciiTheme="majorHAnsi" w:hAnsiTheme="majorHAnsi"/>
                <w:sz w:val="20"/>
                <w:szCs w:val="20"/>
              </w:rPr>
              <w:t>.2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5 (toiminta)</w:t>
            </w:r>
          </w:p>
        </w:tc>
        <w:tc>
          <w:tcPr>
            <w:tcW w:w="1644" w:type="dxa"/>
          </w:tcPr>
          <w:p w14:paraId="7BF2211D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(8.2)</w:t>
            </w:r>
          </w:p>
        </w:tc>
        <w:tc>
          <w:tcPr>
            <w:tcW w:w="1099" w:type="dxa"/>
          </w:tcPr>
          <w:p w14:paraId="12ED630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37FBCE7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4186A8D2" w14:textId="77777777" w:rsidTr="00386A53">
        <w:tc>
          <w:tcPr>
            <w:tcW w:w="6353" w:type="dxa"/>
            <w:vAlign w:val="bottom"/>
          </w:tcPr>
          <w:p w14:paraId="6E56042E" w14:textId="77777777" w:rsidR="008D0F83" w:rsidRPr="00BA2CDC" w:rsidRDefault="008D0F83" w:rsidP="008D0F8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Palveluiden ja muun toiminnan riskien käsittelyyn tulee luoda selkeä toimintaprosessi.</w:t>
            </w:r>
          </w:p>
        </w:tc>
        <w:tc>
          <w:tcPr>
            <w:tcW w:w="1672" w:type="dxa"/>
          </w:tcPr>
          <w:p w14:paraId="74EB414F" w14:textId="77777777" w:rsidR="008D0F83" w:rsidRPr="00BA2CDC" w:rsidRDefault="0059182F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536FAC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5,</w:t>
            </w:r>
          </w:p>
          <w:p w14:paraId="0035636C" w14:textId="77777777" w:rsidR="0059182F" w:rsidRPr="00BA2CDC" w:rsidRDefault="0059182F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1B33D31E" w14:textId="77777777" w:rsidR="0073058E" w:rsidRPr="00BA2CDC" w:rsidRDefault="0073058E" w:rsidP="0073058E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644" w:type="dxa"/>
          </w:tcPr>
          <w:p w14:paraId="2E36F82C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(8.3)</w:t>
            </w:r>
          </w:p>
        </w:tc>
        <w:tc>
          <w:tcPr>
            <w:tcW w:w="1099" w:type="dxa"/>
          </w:tcPr>
          <w:p w14:paraId="0DDB82C9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3935017B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D0F83" w:rsidRPr="00BA2CDC" w14:paraId="117C4096" w14:textId="77777777" w:rsidTr="00386A53">
        <w:tc>
          <w:tcPr>
            <w:tcW w:w="6353" w:type="dxa"/>
          </w:tcPr>
          <w:p w14:paraId="660751A9" w14:textId="77777777" w:rsidR="008D0F83" w:rsidRPr="00BA2CDC" w:rsidRDefault="008D0F83" w:rsidP="0073058E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tulee olla menetelmä yleisten haavoittuvuuksien seurantaan</w:t>
            </w:r>
          </w:p>
        </w:tc>
        <w:tc>
          <w:tcPr>
            <w:tcW w:w="1672" w:type="dxa"/>
          </w:tcPr>
          <w:p w14:paraId="41D4A446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TunnL 8.1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5</w:t>
            </w:r>
          </w:p>
          <w:p w14:paraId="15AEF024" w14:textId="77777777" w:rsidR="008D0F83" w:rsidRPr="00BA2CDC" w:rsidRDefault="008D0F83" w:rsidP="00BA2CDC">
            <w:pPr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LOA 2.4</w:t>
            </w:r>
          </w:p>
          <w:p w14:paraId="733F5F54" w14:textId="77777777" w:rsidR="008D0F83" w:rsidRPr="00BA2CDC" w:rsidRDefault="008D0F83" w:rsidP="0073058E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M72 </w:t>
            </w:r>
            <w:r w:rsidR="0073058E" w:rsidRPr="00BA2CDC">
              <w:rPr>
                <w:rFonts w:asciiTheme="majorHAnsi" w:hAnsiTheme="majorHAnsi"/>
                <w:sz w:val="20"/>
                <w:szCs w:val="20"/>
              </w:rPr>
              <w:t>5</w:t>
            </w:r>
            <w:r w:rsidR="00270451">
              <w:rPr>
                <w:rFonts w:asciiTheme="majorHAnsi" w:hAnsiTheme="majorHAnsi"/>
                <w:sz w:val="20"/>
                <w:szCs w:val="20"/>
              </w:rPr>
              <w:t>.1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§</w:t>
            </w:r>
            <w:r w:rsidR="00536F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36FAC">
              <w:rPr>
                <w:rFonts w:asciiTheme="majorHAnsi" w:hAnsiTheme="majorHAnsi"/>
                <w:sz w:val="20"/>
                <w:szCs w:val="20"/>
              </w:rPr>
              <w:lastRenderedPageBreak/>
              <w:t>kohta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 xml:space="preserve"> 2 </w:t>
            </w:r>
          </w:p>
        </w:tc>
        <w:tc>
          <w:tcPr>
            <w:tcW w:w="1644" w:type="dxa"/>
          </w:tcPr>
          <w:p w14:paraId="613919F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ISO 27001 (10.1, 6.1.3 LiiteA 12.6)</w:t>
            </w:r>
          </w:p>
        </w:tc>
        <w:tc>
          <w:tcPr>
            <w:tcW w:w="1099" w:type="dxa"/>
          </w:tcPr>
          <w:p w14:paraId="66A51947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74" w:type="dxa"/>
          </w:tcPr>
          <w:p w14:paraId="66C793C1" w14:textId="77777777" w:rsidR="008D0F83" w:rsidRPr="00BA2CDC" w:rsidRDefault="008D0F8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Poikkeamia tulee seurata.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br/>
              <w:t>Havaitut poikkeamat tulee analysoida. Tarvittavat korjaavat muutokset tulee päivittää politii</w:t>
            </w:r>
            <w:r w:rsidR="00536FAC">
              <w:rPr>
                <w:rFonts w:asciiTheme="majorHAnsi" w:hAnsiTheme="majorHAnsi" w:cs="Arial"/>
                <w:sz w:val="20"/>
                <w:szCs w:val="20"/>
              </w:rPr>
              <w:t>k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kaan ja peri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aatteisiin</w:t>
            </w:r>
          </w:p>
        </w:tc>
      </w:tr>
    </w:tbl>
    <w:p w14:paraId="66C67C6D" w14:textId="77777777" w:rsidR="00F720C8" w:rsidRPr="00BA2CDC" w:rsidRDefault="00F720C8" w:rsidP="00F720C8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67A05BCE" w14:textId="77777777" w:rsidR="00855D8F" w:rsidRPr="00BA2CDC" w:rsidRDefault="00855D8F" w:rsidP="00F720C8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0DEED17E" w14:textId="77777777" w:rsidR="00425363" w:rsidRPr="00BA2CDC" w:rsidRDefault="00A70483" w:rsidP="00241513">
      <w:pPr>
        <w:pStyle w:val="Heading3"/>
        <w:rPr>
          <w:sz w:val="20"/>
          <w:szCs w:val="20"/>
        </w:rPr>
      </w:pPr>
      <w:bookmarkStart w:id="131" w:name="_Toc531082870"/>
      <w:r w:rsidRPr="00BA2CDC">
        <w:rPr>
          <w:sz w:val="20"/>
          <w:szCs w:val="20"/>
        </w:rPr>
        <w:t>Turvaorganisaatio</w:t>
      </w:r>
      <w:r w:rsidR="005D5A7B" w:rsidRPr="00BA2CDC">
        <w:rPr>
          <w:sz w:val="20"/>
          <w:szCs w:val="20"/>
        </w:rPr>
        <w:t xml:space="preserve"> ja resurssit</w:t>
      </w:r>
      <w:bookmarkEnd w:id="131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45"/>
        <w:gridCol w:w="1703"/>
        <w:gridCol w:w="1506"/>
        <w:gridCol w:w="1234"/>
        <w:gridCol w:w="3937"/>
        <w:gridCol w:w="17"/>
      </w:tblGrid>
      <w:tr w:rsidR="00855D8F" w:rsidRPr="00BA2CDC" w14:paraId="1EE06C74" w14:textId="77777777" w:rsidTr="00B83C48">
        <w:trPr>
          <w:gridAfter w:val="1"/>
          <w:wAfter w:w="17" w:type="dxa"/>
          <w:tblHeader/>
        </w:trPr>
        <w:tc>
          <w:tcPr>
            <w:tcW w:w="6345" w:type="dxa"/>
            <w:shd w:val="clear" w:color="auto" w:fill="EEECE1"/>
          </w:tcPr>
          <w:p w14:paraId="1DE79895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703" w:type="dxa"/>
            <w:shd w:val="clear" w:color="auto" w:fill="EEECE1"/>
          </w:tcPr>
          <w:p w14:paraId="58D53C62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 xml:space="preserve">Säädös-viittaus </w:t>
            </w:r>
          </w:p>
        </w:tc>
        <w:tc>
          <w:tcPr>
            <w:tcW w:w="1506" w:type="dxa"/>
            <w:shd w:val="clear" w:color="auto" w:fill="EEECE1"/>
          </w:tcPr>
          <w:p w14:paraId="077A548C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234" w:type="dxa"/>
            <w:shd w:val="clear" w:color="auto" w:fill="EEECE1"/>
          </w:tcPr>
          <w:p w14:paraId="7B0A2345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taso</w:t>
            </w:r>
          </w:p>
        </w:tc>
        <w:tc>
          <w:tcPr>
            <w:tcW w:w="3937" w:type="dxa"/>
            <w:shd w:val="clear" w:color="auto" w:fill="EEECE1"/>
          </w:tcPr>
          <w:p w14:paraId="4EF818E8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2902" w:rsidRPr="00BA2CDC" w14:paraId="4043949D" w14:textId="77777777" w:rsidTr="00B83C48">
        <w:tc>
          <w:tcPr>
            <w:tcW w:w="6345" w:type="dxa"/>
          </w:tcPr>
          <w:p w14:paraId="22AD4E66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Tulee olla määriteltynä turvallisuudesta vastaava organisaatio</w:t>
            </w:r>
          </w:p>
        </w:tc>
        <w:tc>
          <w:tcPr>
            <w:tcW w:w="1703" w:type="dxa"/>
          </w:tcPr>
          <w:p w14:paraId="6DA551A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536FAC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A397EA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0ABBCB1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06" w:type="dxa"/>
          </w:tcPr>
          <w:p w14:paraId="616C15A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(5.3)</w:t>
            </w:r>
          </w:p>
        </w:tc>
        <w:tc>
          <w:tcPr>
            <w:tcW w:w="1234" w:type="dxa"/>
          </w:tcPr>
          <w:p w14:paraId="0A8702F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7889245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16F4BA14" w14:textId="77777777" w:rsidTr="00B83C48">
        <w:tc>
          <w:tcPr>
            <w:tcW w:w="6345" w:type="dxa"/>
          </w:tcPr>
          <w:p w14:paraId="7BA92CAA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Turvaorganisaation tehtävät, vastuut ja tekijät täytyy olla määriteltynä</w:t>
            </w:r>
          </w:p>
        </w:tc>
        <w:tc>
          <w:tcPr>
            <w:tcW w:w="1703" w:type="dxa"/>
          </w:tcPr>
          <w:p w14:paraId="2423699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536FAC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D96E58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20F048C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06" w:type="dxa"/>
          </w:tcPr>
          <w:p w14:paraId="3D25DBE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(5.3)</w:t>
            </w:r>
          </w:p>
        </w:tc>
        <w:tc>
          <w:tcPr>
            <w:tcW w:w="1234" w:type="dxa"/>
          </w:tcPr>
          <w:p w14:paraId="707126C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3FEA34B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4ED8E4D9" w14:textId="77777777" w:rsidTr="00B83C48">
        <w:tc>
          <w:tcPr>
            <w:tcW w:w="6345" w:type="dxa"/>
            <w:vAlign w:val="bottom"/>
          </w:tcPr>
          <w:p w14:paraId="45935F31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tunnistaa ja määritellä tarvittavat resurssit tietoturvajohtamisen perustamiseen, käyttöönottoon, ylläpitoon ja jatkuvaan kehittämiseen</w:t>
            </w:r>
          </w:p>
        </w:tc>
        <w:tc>
          <w:tcPr>
            <w:tcW w:w="1703" w:type="dxa"/>
          </w:tcPr>
          <w:p w14:paraId="41B7B10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536FAC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F0FCF7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5C969AE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06" w:type="dxa"/>
          </w:tcPr>
          <w:p w14:paraId="18C0D91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(5.1, 7.1)</w:t>
            </w:r>
          </w:p>
        </w:tc>
        <w:tc>
          <w:tcPr>
            <w:tcW w:w="1234" w:type="dxa"/>
          </w:tcPr>
          <w:p w14:paraId="395462E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7562155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73BEA111" w14:textId="77777777" w:rsidTr="00B83C48">
        <w:tc>
          <w:tcPr>
            <w:tcW w:w="6345" w:type="dxa"/>
          </w:tcPr>
          <w:p w14:paraId="71D02E9F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Fyysisen turvallisuuden tehtävät ja vastuu on määritelty niihin tiloihin joissa organisaation tehtäviä suoritetaan, sekä laitteistoja säilytetään</w:t>
            </w:r>
          </w:p>
        </w:tc>
        <w:tc>
          <w:tcPr>
            <w:tcW w:w="1703" w:type="dxa"/>
          </w:tcPr>
          <w:p w14:paraId="5A99892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536FAC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</w:p>
          <w:p w14:paraId="4F2EFBD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 </w:t>
            </w:r>
          </w:p>
          <w:p w14:paraId="587FAE0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§, 15 §</w:t>
            </w:r>
          </w:p>
        </w:tc>
        <w:tc>
          <w:tcPr>
            <w:tcW w:w="1506" w:type="dxa"/>
          </w:tcPr>
          <w:p w14:paraId="3543733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(4.2 5.36.1.1, 6.1.3 LiiteA 11.1)</w:t>
            </w:r>
          </w:p>
        </w:tc>
        <w:tc>
          <w:tcPr>
            <w:tcW w:w="1234" w:type="dxa"/>
          </w:tcPr>
          <w:p w14:paraId="77A7114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5F4F32B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fyysisen turvallisuuden vastuut on määriteltävä</w:t>
            </w:r>
          </w:p>
          <w:p w14:paraId="7C58EFB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(6.1.1)</w:t>
            </w:r>
          </w:p>
          <w:p w14:paraId="7AF2296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(T02)</w:t>
            </w:r>
          </w:p>
          <w:p w14:paraId="372A7B08" w14:textId="77777777" w:rsidR="002041EF" w:rsidRPr="00BA2CDC" w:rsidRDefault="002041EF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Tunnistuspalveluntarjoaja vastaa myös alihankkijoista ja muista sen lukuun toimivista</w:t>
            </w:r>
            <w:r w:rsidR="0084153E" w:rsidRPr="00BA2CDC">
              <w:rPr>
                <w:rFonts w:asciiTheme="majorHAnsi" w:hAnsiTheme="majorHAnsi" w:cs="Arial"/>
                <w:sz w:val="20"/>
                <w:szCs w:val="20"/>
              </w:rPr>
              <w:t xml:space="preserve"> (TunnL §13.4)</w:t>
            </w:r>
          </w:p>
        </w:tc>
      </w:tr>
      <w:tr w:rsidR="00A02902" w:rsidRPr="00BA2CDC" w14:paraId="71D2E9F8" w14:textId="77777777" w:rsidTr="00B83C48">
        <w:tc>
          <w:tcPr>
            <w:tcW w:w="6345" w:type="dxa"/>
            <w:vAlign w:val="bottom"/>
          </w:tcPr>
          <w:p w14:paraId="73360E19" w14:textId="77777777" w:rsidR="00A02902" w:rsidRPr="00BA2CDC" w:rsidRDefault="00A02902" w:rsidP="002F319D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Tietoteknisen turvallisuuden tehtävät ja vastuut on määritelty kaikkiin tarpeellisiin organisaat</w:t>
            </w:r>
            <w:r w:rsidR="002F319D" w:rsidRPr="00BA2CDC">
              <w:rPr>
                <w:rFonts w:asciiTheme="majorHAnsi" w:hAnsiTheme="majorHAnsi" w:cs="Arial"/>
                <w:sz w:val="20"/>
                <w:szCs w:val="20"/>
              </w:rPr>
              <w:t>i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on osa-alueisiin</w:t>
            </w:r>
          </w:p>
        </w:tc>
        <w:tc>
          <w:tcPr>
            <w:tcW w:w="1703" w:type="dxa"/>
          </w:tcPr>
          <w:p w14:paraId="7BC7B7E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7E755F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0D9A2F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§, 5 §, 15 §</w:t>
            </w:r>
          </w:p>
        </w:tc>
        <w:tc>
          <w:tcPr>
            <w:tcW w:w="1506" w:type="dxa"/>
          </w:tcPr>
          <w:p w14:paraId="784EE84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(4.2, 5.3, 6.1.3 LiiteA 6.1.1)</w:t>
            </w:r>
          </w:p>
        </w:tc>
        <w:tc>
          <w:tcPr>
            <w:tcW w:w="1234" w:type="dxa"/>
          </w:tcPr>
          <w:p w14:paraId="0632BFB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63F2B9E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E4D3B6A" w14:textId="77777777" w:rsidTr="00B83C48">
        <w:tc>
          <w:tcPr>
            <w:tcW w:w="6345" w:type="dxa"/>
          </w:tcPr>
          <w:p w14:paraId="4366D67D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Vastuut poikkeamatilateisiin ja sidosryhmäviestintään on määritelty</w:t>
            </w:r>
          </w:p>
        </w:tc>
        <w:tc>
          <w:tcPr>
            <w:tcW w:w="1703" w:type="dxa"/>
          </w:tcPr>
          <w:p w14:paraId="5B3F5BF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8B700E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0FAB257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(7.4, 5.3, 6.1.3 LiiteA 6.1)</w:t>
            </w:r>
          </w:p>
        </w:tc>
        <w:tc>
          <w:tcPr>
            <w:tcW w:w="1234" w:type="dxa"/>
          </w:tcPr>
          <w:p w14:paraId="33C8335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22679CC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Toiminnan kannalta tärkeät viranomaiset ja muut sidosryhmät on tunnistettu</w:t>
            </w:r>
          </w:p>
          <w:p w14:paraId="7BF5586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Toiminnan vaatimuksien mukaista viestintää tulee noudattaa.</w:t>
            </w:r>
          </w:p>
        </w:tc>
      </w:tr>
      <w:tr w:rsidR="00A02902" w:rsidRPr="00BA2CDC" w14:paraId="30044640" w14:textId="77777777" w:rsidTr="00B83C48">
        <w:tc>
          <w:tcPr>
            <w:tcW w:w="6345" w:type="dxa"/>
            <w:vAlign w:val="bottom"/>
          </w:tcPr>
          <w:p w14:paraId="43ED1CD0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 määrittää tietoturvan hallinnan tehtäväroolit siten, että turvapoikkeamatilanteessa kukin toimija tietää omat tehtävänsä ja vastuunsa</w:t>
            </w:r>
          </w:p>
        </w:tc>
        <w:tc>
          <w:tcPr>
            <w:tcW w:w="1703" w:type="dxa"/>
          </w:tcPr>
          <w:p w14:paraId="7A77201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7170BF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5A32D51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(5.3, 6.1.3 LiiteA 6.1)</w:t>
            </w:r>
          </w:p>
        </w:tc>
        <w:tc>
          <w:tcPr>
            <w:tcW w:w="1234" w:type="dxa"/>
          </w:tcPr>
          <w:p w14:paraId="6B252BA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0C08287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728F4107" w14:textId="77777777" w:rsidTr="00B83C48">
        <w:tc>
          <w:tcPr>
            <w:tcW w:w="6345" w:type="dxa"/>
            <w:vAlign w:val="bottom"/>
          </w:tcPr>
          <w:p w14:paraId="2F07DEDE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Tehtävät ja roolit tulee dokumentoida</w:t>
            </w:r>
          </w:p>
        </w:tc>
        <w:tc>
          <w:tcPr>
            <w:tcW w:w="1703" w:type="dxa"/>
          </w:tcPr>
          <w:p w14:paraId="5BFDA76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D0C734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51AE9E7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(7.5, 6.1.3 LiiteA 6.1)</w:t>
            </w:r>
          </w:p>
        </w:tc>
        <w:tc>
          <w:tcPr>
            <w:tcW w:w="1234" w:type="dxa"/>
          </w:tcPr>
          <w:p w14:paraId="33012B5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4EE9989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760509CE" w14:textId="77777777" w:rsidTr="00B83C48">
        <w:tc>
          <w:tcPr>
            <w:tcW w:w="6345" w:type="dxa"/>
          </w:tcPr>
          <w:p w14:paraId="7CBE8C85" w14:textId="77777777" w:rsidR="00A02902" w:rsidRPr="00BA2CDC" w:rsidRDefault="00A02902" w:rsidP="001E70A5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Järjestelmät on varmistettava niin, ett</w:t>
            </w:r>
            <w:r w:rsidR="001E70A5" w:rsidRPr="00BA2CDC">
              <w:rPr>
                <w:rFonts w:asciiTheme="majorHAnsi" w:hAnsiTheme="majorHAnsi" w:cs="Arial"/>
                <w:sz w:val="20"/>
                <w:szCs w:val="20"/>
              </w:rPr>
              <w:t>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turvapoikkeam</w:t>
            </w:r>
            <w:r w:rsidR="001E70A5" w:rsidRPr="00BA2CDC">
              <w:rPr>
                <w:rFonts w:asciiTheme="majorHAnsi" w:hAnsiTheme="majorHAnsi" w:cs="Arial"/>
                <w:sz w:val="20"/>
                <w:szCs w:val="20"/>
              </w:rPr>
              <w:t xml:space="preserve">ista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palautuminen on tehokasta</w:t>
            </w:r>
            <w:r w:rsidR="001E70A5" w:rsidRPr="00BA2CDC">
              <w:rPr>
                <w:rFonts w:asciiTheme="majorHAnsi" w:hAnsiTheme="majorHAnsi" w:cs="Arial"/>
                <w:sz w:val="20"/>
                <w:szCs w:val="20"/>
              </w:rPr>
              <w:t xml:space="preserve"> ja saatavuusvaatimukset täyttävää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14:paraId="3521C89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</w:p>
          <w:p w14:paraId="6C18656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7EF7DF0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ISO 27001 (6.1.3 LiiteA 17.2) </w:t>
            </w:r>
          </w:p>
        </w:tc>
        <w:tc>
          <w:tcPr>
            <w:tcW w:w="1234" w:type="dxa"/>
          </w:tcPr>
          <w:p w14:paraId="06335CD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7B7C98F6" w14:textId="77777777" w:rsidR="00A02902" w:rsidRPr="00BA2CDC" w:rsidRDefault="0084153E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Saatavuusvaatimukset ovat sopimusasia</w:t>
            </w:r>
          </w:p>
        </w:tc>
      </w:tr>
      <w:tr w:rsidR="00A02902" w:rsidRPr="00BA2CDC" w14:paraId="7AF5B6AB" w14:textId="77777777" w:rsidTr="00B83C48">
        <w:tc>
          <w:tcPr>
            <w:tcW w:w="6345" w:type="dxa"/>
            <w:vAlign w:val="bottom"/>
          </w:tcPr>
          <w:p w14:paraId="3A56082A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Henkilöstön tehtävät ja toiminnot on määriteltävä siten, ettei yksi henkilö pysty omalla toiminnallaan aiheuttamaan vakavaa turvallisuuspoikkeamaa</w:t>
            </w:r>
          </w:p>
        </w:tc>
        <w:tc>
          <w:tcPr>
            <w:tcW w:w="1703" w:type="dxa"/>
          </w:tcPr>
          <w:p w14:paraId="1184157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3393B4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15A39E4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6.1)</w:t>
            </w:r>
          </w:p>
        </w:tc>
        <w:tc>
          <w:tcPr>
            <w:tcW w:w="1234" w:type="dxa"/>
          </w:tcPr>
          <w:p w14:paraId="40FB1BC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7C66486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2C4E405F" w14:textId="77777777" w:rsidTr="00B83C48">
        <w:tc>
          <w:tcPr>
            <w:tcW w:w="6345" w:type="dxa"/>
            <w:vAlign w:val="bottom"/>
          </w:tcPr>
          <w:p w14:paraId="3F6DB123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on käytössään riittävä asiantuntemus tietoturvallisuuden varmistamiseksi</w:t>
            </w:r>
          </w:p>
        </w:tc>
        <w:tc>
          <w:tcPr>
            <w:tcW w:w="1703" w:type="dxa"/>
          </w:tcPr>
          <w:p w14:paraId="6E315EA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709562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3C3B119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(7.1)</w:t>
            </w:r>
          </w:p>
        </w:tc>
        <w:tc>
          <w:tcPr>
            <w:tcW w:w="1234" w:type="dxa"/>
          </w:tcPr>
          <w:p w14:paraId="411E148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3A06A75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2F8930E3" w14:textId="77777777" w:rsidTr="00B83C48">
        <w:tc>
          <w:tcPr>
            <w:tcW w:w="6345" w:type="dxa"/>
            <w:vAlign w:val="bottom"/>
          </w:tcPr>
          <w:p w14:paraId="510843D8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Henkilöstöturvallisuudella varmistutaan osaamisen ja luotettavuuden toteutumisesta</w:t>
            </w:r>
          </w:p>
        </w:tc>
        <w:tc>
          <w:tcPr>
            <w:tcW w:w="1703" w:type="dxa"/>
          </w:tcPr>
          <w:p w14:paraId="451F8C5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  <w:r w:rsidR="0084153E" w:rsidRPr="00BA2CDC">
              <w:rPr>
                <w:rFonts w:asciiTheme="majorHAnsi" w:hAnsiTheme="majorHAnsi" w:cs="Arial"/>
                <w:sz w:val="20"/>
                <w:szCs w:val="20"/>
              </w:rPr>
              <w:t>, 13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§</w:t>
            </w:r>
          </w:p>
          <w:p w14:paraId="6656A08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2459D94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(7.2, 6.1.3 LiiteA 7.2.2)</w:t>
            </w:r>
          </w:p>
        </w:tc>
        <w:tc>
          <w:tcPr>
            <w:tcW w:w="1234" w:type="dxa"/>
          </w:tcPr>
          <w:p w14:paraId="25F1380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31FF706F" w14:textId="77777777" w:rsidR="00A02902" w:rsidRPr="00BA2CDC" w:rsidRDefault="002041EF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Tunnistuspalveluntarjoaja vastaa myös alihankkijoista ja muista sen lukuun toimivista.</w:t>
            </w:r>
            <w:r w:rsidR="0084153E" w:rsidRPr="00BA2CDC">
              <w:rPr>
                <w:rFonts w:asciiTheme="majorHAnsi" w:hAnsiTheme="majorHAnsi"/>
                <w:sz w:val="20"/>
                <w:szCs w:val="20"/>
              </w:rPr>
              <w:t xml:space="preserve"> (TunnL §13.4)</w:t>
            </w:r>
          </w:p>
        </w:tc>
      </w:tr>
      <w:tr w:rsidR="00A02902" w:rsidRPr="00BA2CDC" w14:paraId="5CAD5101" w14:textId="77777777" w:rsidTr="00B83C48">
        <w:tc>
          <w:tcPr>
            <w:tcW w:w="6345" w:type="dxa"/>
            <w:vAlign w:val="bottom"/>
          </w:tcPr>
          <w:p w14:paraId="3D2530C8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Kaikki tietoturvallisuuden vastuualueet on määritelty ja niihin kohdistuva asiantuntemus on tunnistettu</w:t>
            </w:r>
          </w:p>
        </w:tc>
        <w:tc>
          <w:tcPr>
            <w:tcW w:w="1703" w:type="dxa"/>
          </w:tcPr>
          <w:p w14:paraId="56CD4AF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CC1A53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4BEB433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6.1)</w:t>
            </w:r>
          </w:p>
        </w:tc>
        <w:tc>
          <w:tcPr>
            <w:tcW w:w="1234" w:type="dxa"/>
          </w:tcPr>
          <w:p w14:paraId="1B7F26F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7807C21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742DA868" w14:textId="77777777" w:rsidTr="00B83C48">
        <w:tc>
          <w:tcPr>
            <w:tcW w:w="6345" w:type="dxa"/>
            <w:vAlign w:val="bottom"/>
          </w:tcPr>
          <w:p w14:paraId="0009882E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Käytössä oleva omaisuus ja järjestelmät on tunnistettu. Kaikkiin omaisuuteen ja järjestelmiin on nimetty turvallisuusvastaava</w:t>
            </w:r>
          </w:p>
        </w:tc>
        <w:tc>
          <w:tcPr>
            <w:tcW w:w="1703" w:type="dxa"/>
          </w:tcPr>
          <w:p w14:paraId="08BA070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3AB975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48D9D44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(7.1, 6.1.3 LiiteA 8.1)</w:t>
            </w:r>
          </w:p>
        </w:tc>
        <w:tc>
          <w:tcPr>
            <w:tcW w:w="1234" w:type="dxa"/>
          </w:tcPr>
          <w:p w14:paraId="67B11F6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110E7F1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3802F06C" w14:textId="77777777" w:rsidTr="00B83C48">
        <w:tc>
          <w:tcPr>
            <w:tcW w:w="6345" w:type="dxa"/>
            <w:vAlign w:val="bottom"/>
          </w:tcPr>
          <w:p w14:paraId="16A299F1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Kullekin henkilöstön vastuuroolille on nimettävä useampi kuin yksi soveltuva henkilö</w:t>
            </w:r>
          </w:p>
        </w:tc>
        <w:tc>
          <w:tcPr>
            <w:tcW w:w="1703" w:type="dxa"/>
          </w:tcPr>
          <w:p w14:paraId="76F8654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2522D8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15A8B07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6.1)</w:t>
            </w:r>
          </w:p>
        </w:tc>
        <w:tc>
          <w:tcPr>
            <w:tcW w:w="1234" w:type="dxa"/>
          </w:tcPr>
          <w:p w14:paraId="03868FB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5C4401B9" w14:textId="77777777" w:rsidR="00A02902" w:rsidRPr="00BA2CDC" w:rsidRDefault="00A02902" w:rsidP="005C7E4B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Vastuullisella tulee olla määriteltynä varahenkilö</w:t>
            </w:r>
          </w:p>
        </w:tc>
      </w:tr>
      <w:tr w:rsidR="00A02902" w:rsidRPr="00BA2CDC" w14:paraId="46DC4349" w14:textId="77777777" w:rsidTr="00B83C48">
        <w:tc>
          <w:tcPr>
            <w:tcW w:w="6345" w:type="dxa"/>
            <w:vAlign w:val="bottom"/>
          </w:tcPr>
          <w:p w14:paraId="63CE2D62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Henkilöturvallisuudella varmistetaan että toiminnassa on organisaation eri tasoilta ne edustettuina, joilla on relevantti rooli, osaaminen ja toimenkuva </w:t>
            </w:r>
          </w:p>
        </w:tc>
        <w:tc>
          <w:tcPr>
            <w:tcW w:w="1703" w:type="dxa"/>
          </w:tcPr>
          <w:p w14:paraId="77AFF3B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426DCD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51F3516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(7.2)</w:t>
            </w:r>
          </w:p>
        </w:tc>
        <w:tc>
          <w:tcPr>
            <w:tcW w:w="1234" w:type="dxa"/>
          </w:tcPr>
          <w:p w14:paraId="7E872E8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2310641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54F158A8" w14:textId="77777777" w:rsidTr="00B83C48">
        <w:tc>
          <w:tcPr>
            <w:tcW w:w="6345" w:type="dxa"/>
          </w:tcPr>
          <w:p w14:paraId="0B0E1034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Resurssien riittävyyttä arvioidaan säännöllisesti</w:t>
            </w:r>
          </w:p>
        </w:tc>
        <w:tc>
          <w:tcPr>
            <w:tcW w:w="1703" w:type="dxa"/>
          </w:tcPr>
          <w:p w14:paraId="359055B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D34F12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731403F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(7.1)</w:t>
            </w:r>
          </w:p>
        </w:tc>
        <w:tc>
          <w:tcPr>
            <w:tcW w:w="1234" w:type="dxa"/>
          </w:tcPr>
          <w:p w14:paraId="61E8E76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3F016D8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Asiantuntemuksen riittävyys tulee arvioida säännöllisesti turvallisuustyön toteutumisen varmistamiseksi.</w:t>
            </w:r>
          </w:p>
          <w:p w14:paraId="34D4709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(T03)</w:t>
            </w:r>
          </w:p>
        </w:tc>
      </w:tr>
      <w:tr w:rsidR="00A02902" w:rsidRPr="00BA2CDC" w14:paraId="6A94CC1D" w14:textId="77777777" w:rsidTr="00B83C48">
        <w:tc>
          <w:tcPr>
            <w:tcW w:w="6345" w:type="dxa"/>
          </w:tcPr>
          <w:p w14:paraId="49E2F727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Henkilöstön koulutusten tilasta pidetään kirjaa ja huolehditaan siitä, että henkilöstön uudelleenkoulutus ja lisäkoulutus on säännöllistä</w:t>
            </w:r>
          </w:p>
        </w:tc>
        <w:tc>
          <w:tcPr>
            <w:tcW w:w="1703" w:type="dxa"/>
          </w:tcPr>
          <w:p w14:paraId="2330700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445B23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50D3291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(7.2)</w:t>
            </w:r>
          </w:p>
        </w:tc>
        <w:tc>
          <w:tcPr>
            <w:tcW w:w="1234" w:type="dxa"/>
          </w:tcPr>
          <w:p w14:paraId="4FDB74C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311AC21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76E283E5" w14:textId="77777777" w:rsidTr="00B83C48">
        <w:tc>
          <w:tcPr>
            <w:tcW w:w="6345" w:type="dxa"/>
          </w:tcPr>
          <w:p w14:paraId="6967539E" w14:textId="77777777" w:rsidR="00A02902" w:rsidRPr="00BA2CDC" w:rsidRDefault="00A02902" w:rsidP="0084153E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Uudelleenkoulutus on suoritettava</w:t>
            </w:r>
            <w:r w:rsidR="0084153E" w:rsidRPr="00BA2CDC">
              <w:rPr>
                <w:rFonts w:asciiTheme="majorHAnsi" w:hAnsiTheme="majorHAnsi" w:cs="Arial"/>
                <w:sz w:val="20"/>
                <w:szCs w:val="20"/>
              </w:rPr>
              <w:t>,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kun organisaation toiminnoissa tai palveluissa tulee merkittäviä muutoksia </w:t>
            </w:r>
          </w:p>
        </w:tc>
        <w:tc>
          <w:tcPr>
            <w:tcW w:w="1703" w:type="dxa"/>
          </w:tcPr>
          <w:p w14:paraId="3BFFC17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DAEEA9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506" w:type="dxa"/>
          </w:tcPr>
          <w:p w14:paraId="1A6AB1A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(7.2)</w:t>
            </w:r>
          </w:p>
        </w:tc>
        <w:tc>
          <w:tcPr>
            <w:tcW w:w="1234" w:type="dxa"/>
          </w:tcPr>
          <w:p w14:paraId="0A2ECEE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54" w:type="dxa"/>
            <w:gridSpan w:val="2"/>
          </w:tcPr>
          <w:p w14:paraId="40C44F5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tulisi noudattaa mää</w:t>
            </w:r>
            <w:r w:rsidR="0084153E" w:rsidRPr="00BA2CDC">
              <w:rPr>
                <w:rFonts w:asciiTheme="majorHAnsi" w:hAnsiTheme="majorHAnsi" w:cs="Arial"/>
                <w:sz w:val="20"/>
                <w:szCs w:val="20"/>
              </w:rPr>
              <w:t>riteltyä turvallisuus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koulutusohjelmaa</w:t>
            </w:r>
          </w:p>
          <w:p w14:paraId="46243A6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(7.2.2)</w:t>
            </w:r>
          </w:p>
        </w:tc>
      </w:tr>
    </w:tbl>
    <w:p w14:paraId="6AEAE4A5" w14:textId="77777777" w:rsidR="005A25AE" w:rsidRPr="00BA2CDC" w:rsidRDefault="005A25AE" w:rsidP="005A25AE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505282E7" w14:textId="77777777" w:rsidR="00AA5495" w:rsidRPr="00BA2CDC" w:rsidRDefault="00AA5495" w:rsidP="005A25AE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0874C697" w14:textId="77777777" w:rsidR="00241513" w:rsidRPr="00BA2CDC" w:rsidRDefault="00A70483" w:rsidP="00241513">
      <w:pPr>
        <w:pStyle w:val="Heading3"/>
        <w:rPr>
          <w:sz w:val="20"/>
          <w:szCs w:val="20"/>
        </w:rPr>
      </w:pPr>
      <w:bookmarkStart w:id="132" w:name="_Toc531082871"/>
      <w:r w:rsidRPr="00BA2CDC">
        <w:rPr>
          <w:sz w:val="20"/>
          <w:szCs w:val="20"/>
        </w:rPr>
        <w:lastRenderedPageBreak/>
        <w:t>Henkilöstö</w:t>
      </w:r>
      <w:r w:rsidR="005D5A7B" w:rsidRPr="00BA2CDC">
        <w:rPr>
          <w:sz w:val="20"/>
          <w:szCs w:val="20"/>
        </w:rPr>
        <w:t>turvallisuus ja omaisuuden hallinta</w:t>
      </w:r>
      <w:bookmarkEnd w:id="132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56"/>
        <w:gridCol w:w="1686"/>
        <w:gridCol w:w="1686"/>
        <w:gridCol w:w="1229"/>
        <w:gridCol w:w="3685"/>
      </w:tblGrid>
      <w:tr w:rsidR="00855D8F" w:rsidRPr="00BA2CDC" w14:paraId="2869ABA4" w14:textId="77777777" w:rsidTr="00B83C48">
        <w:trPr>
          <w:tblHeader/>
        </w:trPr>
        <w:tc>
          <w:tcPr>
            <w:tcW w:w="6456" w:type="dxa"/>
            <w:shd w:val="clear" w:color="auto" w:fill="EEECE1"/>
          </w:tcPr>
          <w:p w14:paraId="02F34D33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686" w:type="dxa"/>
            <w:shd w:val="clear" w:color="auto" w:fill="EEECE1"/>
          </w:tcPr>
          <w:p w14:paraId="4AE555CC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 xml:space="preserve">Säädös-viittaus </w:t>
            </w:r>
          </w:p>
        </w:tc>
        <w:tc>
          <w:tcPr>
            <w:tcW w:w="1686" w:type="dxa"/>
            <w:shd w:val="clear" w:color="auto" w:fill="EEECE1"/>
          </w:tcPr>
          <w:p w14:paraId="5B195CC2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229" w:type="dxa"/>
            <w:shd w:val="clear" w:color="auto" w:fill="EEECE1"/>
          </w:tcPr>
          <w:p w14:paraId="770873A9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taso</w:t>
            </w:r>
          </w:p>
        </w:tc>
        <w:tc>
          <w:tcPr>
            <w:tcW w:w="3685" w:type="dxa"/>
            <w:shd w:val="clear" w:color="auto" w:fill="EEECE1"/>
          </w:tcPr>
          <w:p w14:paraId="1A4A1DE5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2902" w:rsidRPr="00BA2CDC" w14:paraId="36F57702" w14:textId="77777777" w:rsidTr="00B83C48">
        <w:tc>
          <w:tcPr>
            <w:tcW w:w="6456" w:type="dxa"/>
          </w:tcPr>
          <w:p w14:paraId="78EA770F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tulee tuntea toimintaan kohdentuvat riskit ja lait</w:t>
            </w:r>
          </w:p>
        </w:tc>
        <w:tc>
          <w:tcPr>
            <w:tcW w:w="1686" w:type="dxa"/>
          </w:tcPr>
          <w:p w14:paraId="55E67B6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618E92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04B427C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(7.3)</w:t>
            </w:r>
          </w:p>
        </w:tc>
        <w:tc>
          <w:tcPr>
            <w:tcW w:w="1229" w:type="dxa"/>
          </w:tcPr>
          <w:p w14:paraId="0E66A4C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2CC5BE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tulee tuntea teh</w:t>
            </w:r>
            <w:r w:rsidR="0084153E" w:rsidRPr="00BA2CDC">
              <w:rPr>
                <w:rFonts w:asciiTheme="majorHAnsi" w:hAnsiTheme="majorHAnsi" w:cs="Arial"/>
                <w:sz w:val="20"/>
                <w:szCs w:val="20"/>
              </w:rPr>
              <w:t>täviensä vaikutus tietoturv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allisuuteen.</w:t>
            </w:r>
          </w:p>
          <w:p w14:paraId="44EF9A0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(7.2.2)</w:t>
            </w:r>
          </w:p>
        </w:tc>
      </w:tr>
      <w:tr w:rsidR="00A02902" w:rsidRPr="00BA2CDC" w14:paraId="45B56958" w14:textId="77777777" w:rsidTr="00B83C48">
        <w:tc>
          <w:tcPr>
            <w:tcW w:w="6456" w:type="dxa"/>
          </w:tcPr>
          <w:p w14:paraId="01E3477F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Henkilökunnalle on määriteltävä erilliset perehdyttämisohjeet tietojen käsittelylle</w:t>
            </w:r>
          </w:p>
        </w:tc>
        <w:tc>
          <w:tcPr>
            <w:tcW w:w="1686" w:type="dxa"/>
          </w:tcPr>
          <w:p w14:paraId="073A765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8DB42C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3E9D7BD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(7.3, 6.1.3 LiiteA 7.1.2)</w:t>
            </w:r>
          </w:p>
        </w:tc>
        <w:tc>
          <w:tcPr>
            <w:tcW w:w="1229" w:type="dxa"/>
          </w:tcPr>
          <w:p w14:paraId="3AA5A4F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FB5EC0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Erityistä huolenpitoa tulee noudattaa käyttäjien henkilötietojen käsittelyssä</w:t>
            </w:r>
          </w:p>
          <w:p w14:paraId="012D662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ISO27001 (6.1.3 LiiteA 18.1.4)</w:t>
            </w:r>
          </w:p>
        </w:tc>
      </w:tr>
      <w:tr w:rsidR="00A02902" w:rsidRPr="00BA2CDC" w14:paraId="68EEBC68" w14:textId="77777777" w:rsidTr="00B83C48">
        <w:tc>
          <w:tcPr>
            <w:tcW w:w="6456" w:type="dxa"/>
          </w:tcPr>
          <w:p w14:paraId="5B973A1F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tulee olla käytössään käyttö- ja pääsyoikeuksien hallintaan tehdyt ohjeistukset</w:t>
            </w:r>
          </w:p>
        </w:tc>
        <w:tc>
          <w:tcPr>
            <w:tcW w:w="1686" w:type="dxa"/>
          </w:tcPr>
          <w:p w14:paraId="539DA4C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1C8621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5F68758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(7.3)</w:t>
            </w:r>
          </w:p>
        </w:tc>
        <w:tc>
          <w:tcPr>
            <w:tcW w:w="1229" w:type="dxa"/>
          </w:tcPr>
          <w:p w14:paraId="4571C66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8D67CF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Käyttäjien tulee noudattaa organisaation pääsynhallinta politiikkaa</w:t>
            </w:r>
          </w:p>
          <w:p w14:paraId="17851E7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ISO27001 (6.1.3 LiiteA 9.3.1)</w:t>
            </w:r>
          </w:p>
        </w:tc>
      </w:tr>
      <w:tr w:rsidR="00A02902" w:rsidRPr="00BA2CDC" w14:paraId="6FA89682" w14:textId="77777777" w:rsidTr="00B83C48">
        <w:tc>
          <w:tcPr>
            <w:tcW w:w="6456" w:type="dxa"/>
            <w:vAlign w:val="bottom"/>
          </w:tcPr>
          <w:p w14:paraId="29BEC151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Luokitellun tiedon käsittelijöille tulee tehdä turvaselvitykset</w:t>
            </w:r>
          </w:p>
        </w:tc>
        <w:tc>
          <w:tcPr>
            <w:tcW w:w="1686" w:type="dxa"/>
          </w:tcPr>
          <w:p w14:paraId="160B0A9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0A2AF6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3C2FED1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7.1.1)</w:t>
            </w:r>
          </w:p>
        </w:tc>
        <w:tc>
          <w:tcPr>
            <w:tcW w:w="1229" w:type="dxa"/>
          </w:tcPr>
          <w:p w14:paraId="15A8648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826481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8AB258D" w14:textId="77777777" w:rsidTr="00B83C48">
        <w:tc>
          <w:tcPr>
            <w:tcW w:w="6456" w:type="dxa"/>
            <w:vAlign w:val="bottom"/>
          </w:tcPr>
          <w:p w14:paraId="31A2F8AE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on tehtävä tarkoituksenmukaiset salassapito- ja vaitiolositoumukset</w:t>
            </w:r>
          </w:p>
        </w:tc>
        <w:tc>
          <w:tcPr>
            <w:tcW w:w="1686" w:type="dxa"/>
          </w:tcPr>
          <w:p w14:paraId="542B040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145573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2C2F529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(7)</w:t>
            </w:r>
          </w:p>
        </w:tc>
        <w:tc>
          <w:tcPr>
            <w:tcW w:w="1229" w:type="dxa"/>
          </w:tcPr>
          <w:p w14:paraId="2E811A0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9CFE22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Salassapito- ja vaitiolositoumukset tulee tehdä kaikille luottamuksellista tietoa käsitteleville henkilöille. </w:t>
            </w:r>
          </w:p>
          <w:p w14:paraId="2723855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Salapitosopimukset ja niiden sisältö arvioidaan määräajoin</w:t>
            </w:r>
          </w:p>
          <w:p w14:paraId="18BF945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(7.1.2)</w:t>
            </w:r>
          </w:p>
        </w:tc>
      </w:tr>
      <w:tr w:rsidR="00A02902" w:rsidRPr="00BA2CDC" w14:paraId="2CA9ED58" w14:textId="77777777" w:rsidTr="00B83C48">
        <w:tc>
          <w:tcPr>
            <w:tcW w:w="6456" w:type="dxa"/>
            <w:vAlign w:val="bottom"/>
          </w:tcPr>
          <w:p w14:paraId="28CC586F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Organisaatiossa työskenteleville tulee olla määriteltynä selkeät tehtävät, roolit ja vastuut</w:t>
            </w:r>
          </w:p>
        </w:tc>
        <w:tc>
          <w:tcPr>
            <w:tcW w:w="1686" w:type="dxa"/>
          </w:tcPr>
          <w:p w14:paraId="4269555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DFCD61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47ADC2C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7.1.2)</w:t>
            </w:r>
          </w:p>
        </w:tc>
        <w:tc>
          <w:tcPr>
            <w:tcW w:w="1229" w:type="dxa"/>
          </w:tcPr>
          <w:p w14:paraId="70168D1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C2F465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543C987E" w14:textId="77777777" w:rsidTr="00B83C48">
        <w:tc>
          <w:tcPr>
            <w:tcW w:w="6456" w:type="dxa"/>
            <w:vAlign w:val="bottom"/>
          </w:tcPr>
          <w:p w14:paraId="0E0300DE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ja sidosryhmien tietoturvallisuuteen liitty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vät vastuut tulee olla kuvattuna </w:t>
            </w:r>
          </w:p>
        </w:tc>
        <w:tc>
          <w:tcPr>
            <w:tcW w:w="1686" w:type="dxa"/>
          </w:tcPr>
          <w:p w14:paraId="24450B7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lastRenderedPageBreak/>
              <w:t>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7D553E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1E01B5C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(7,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6.1.3 LiiteA 7.1.2)</w:t>
            </w:r>
          </w:p>
        </w:tc>
        <w:tc>
          <w:tcPr>
            <w:tcW w:w="1229" w:type="dxa"/>
          </w:tcPr>
          <w:p w14:paraId="42A7E88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eIDAS 2,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3</w:t>
            </w:r>
          </w:p>
        </w:tc>
        <w:tc>
          <w:tcPr>
            <w:tcW w:w="3685" w:type="dxa"/>
          </w:tcPr>
          <w:p w14:paraId="3E90CE0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7505A17A" w14:textId="77777777" w:rsidTr="00B83C48">
        <w:tc>
          <w:tcPr>
            <w:tcW w:w="6456" w:type="dxa"/>
            <w:vAlign w:val="bottom"/>
          </w:tcPr>
          <w:p w14:paraId="33B2EB39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turvallisuus huomioidaan rekrytoidessa, muutoksissa, sekä päättyessä</w:t>
            </w:r>
          </w:p>
        </w:tc>
        <w:tc>
          <w:tcPr>
            <w:tcW w:w="1686" w:type="dxa"/>
          </w:tcPr>
          <w:p w14:paraId="71F6AE3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F85686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5C028F0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7)</w:t>
            </w:r>
          </w:p>
        </w:tc>
        <w:tc>
          <w:tcPr>
            <w:tcW w:w="1229" w:type="dxa"/>
          </w:tcPr>
          <w:p w14:paraId="6936036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82DEDB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6C484947" w14:textId="77777777" w:rsidTr="00B83C48">
        <w:tc>
          <w:tcPr>
            <w:tcW w:w="6456" w:type="dxa"/>
          </w:tcPr>
          <w:p w14:paraId="7410CC43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Työtehtävien vaihtumiseen ja loppumiseen on kuvattu selkeä toimintaprosessi</w:t>
            </w:r>
          </w:p>
        </w:tc>
        <w:tc>
          <w:tcPr>
            <w:tcW w:w="1686" w:type="dxa"/>
          </w:tcPr>
          <w:p w14:paraId="43792BC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A91AB3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6161433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7)</w:t>
            </w:r>
          </w:p>
        </w:tc>
        <w:tc>
          <w:tcPr>
            <w:tcW w:w="1229" w:type="dxa"/>
          </w:tcPr>
          <w:p w14:paraId="6B5CEC6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6E5E73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Vaihtumisen yhteydessä huomioitava uuden tehtävän vaatima osaaminen ja koulutus.</w:t>
            </w:r>
          </w:p>
          <w:p w14:paraId="1CE3DAA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(7.2.2)</w:t>
            </w:r>
          </w:p>
        </w:tc>
      </w:tr>
      <w:tr w:rsidR="00A02902" w:rsidRPr="00BA2CDC" w14:paraId="2AB8D9C4" w14:textId="77777777" w:rsidTr="00B83C48">
        <w:tc>
          <w:tcPr>
            <w:tcW w:w="6456" w:type="dxa"/>
            <w:vAlign w:val="bottom"/>
          </w:tcPr>
          <w:p w14:paraId="2C30185D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Resurssien osaamista on ylläpidettävä koulutuksella ja tarkoituksenmukaisilla turvallisuusohjeistuksilla</w:t>
            </w:r>
          </w:p>
        </w:tc>
        <w:tc>
          <w:tcPr>
            <w:tcW w:w="1686" w:type="dxa"/>
          </w:tcPr>
          <w:p w14:paraId="4C236D1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61D0C3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236B1D7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7.2.2)</w:t>
            </w:r>
          </w:p>
        </w:tc>
        <w:tc>
          <w:tcPr>
            <w:tcW w:w="1229" w:type="dxa"/>
          </w:tcPr>
          <w:p w14:paraId="5F55EC2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E51FF3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00B27C0" w14:textId="77777777" w:rsidTr="00B83C48">
        <w:tc>
          <w:tcPr>
            <w:tcW w:w="6456" w:type="dxa"/>
          </w:tcPr>
          <w:p w14:paraId="1087068D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Prosesseille ja käsittely-ympäristöille on tehty tarkoituksenmukaiset turvallisuusohjeistukset, jotka huomioivat tiedon koko elinkaaren</w:t>
            </w:r>
          </w:p>
        </w:tc>
        <w:tc>
          <w:tcPr>
            <w:tcW w:w="1686" w:type="dxa"/>
          </w:tcPr>
          <w:p w14:paraId="27131A9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2F0557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790AC58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(7.5, 6.1.3 LiiteA 8.1)</w:t>
            </w:r>
          </w:p>
        </w:tc>
        <w:tc>
          <w:tcPr>
            <w:tcW w:w="1229" w:type="dxa"/>
          </w:tcPr>
          <w:p w14:paraId="2D4911C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73BE69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4FAC03C7" w14:textId="77777777" w:rsidTr="00B83C48">
        <w:tc>
          <w:tcPr>
            <w:tcW w:w="6456" w:type="dxa"/>
          </w:tcPr>
          <w:p w14:paraId="470096E3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tietoisuutta ohjeistuksesta ylläpidetään säännöllisesti</w:t>
            </w:r>
          </w:p>
        </w:tc>
        <w:tc>
          <w:tcPr>
            <w:tcW w:w="1686" w:type="dxa"/>
          </w:tcPr>
          <w:p w14:paraId="7CA96DC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AE4BD8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0447252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(7.5.3)</w:t>
            </w:r>
          </w:p>
        </w:tc>
        <w:tc>
          <w:tcPr>
            <w:tcW w:w="1229" w:type="dxa"/>
          </w:tcPr>
          <w:p w14:paraId="386A205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A67802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2A9A7850" w14:textId="77777777" w:rsidTr="00B83C48">
        <w:tc>
          <w:tcPr>
            <w:tcW w:w="6456" w:type="dxa"/>
          </w:tcPr>
          <w:p w14:paraId="1519B832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johto vastaa turvallisuuskoulutuksen ja -tietoisuuden ajantasaisuudesta</w:t>
            </w:r>
          </w:p>
        </w:tc>
        <w:tc>
          <w:tcPr>
            <w:tcW w:w="1686" w:type="dxa"/>
          </w:tcPr>
          <w:p w14:paraId="16BC13E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854788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6BA0DDA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(7.2)</w:t>
            </w:r>
          </w:p>
        </w:tc>
        <w:tc>
          <w:tcPr>
            <w:tcW w:w="1229" w:type="dxa"/>
          </w:tcPr>
          <w:p w14:paraId="1564779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A4C6B3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Turvallisuuskoutuksen ja – tietoisuuden ajantaisaisuus tulee varmentaa säännöllisesti. Johto vastaa vaatimuksen toteutumisesta.</w:t>
            </w:r>
          </w:p>
          <w:p w14:paraId="70B9FFE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IS27002 (7.2.2)</w:t>
            </w:r>
          </w:p>
        </w:tc>
      </w:tr>
      <w:tr w:rsidR="00A02902" w:rsidRPr="00BA2CDC" w14:paraId="5A0A2453" w14:textId="77777777" w:rsidTr="00B83C48">
        <w:tc>
          <w:tcPr>
            <w:tcW w:w="6456" w:type="dxa"/>
            <w:vAlign w:val="bottom"/>
          </w:tcPr>
          <w:p w14:paraId="03066E9B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Turvallisuuskoulutus on säännöllistä ja dokumentoitua. Koulutuksen tehokkuutta seurataan</w:t>
            </w:r>
          </w:p>
        </w:tc>
        <w:tc>
          <w:tcPr>
            <w:tcW w:w="1686" w:type="dxa"/>
          </w:tcPr>
          <w:p w14:paraId="28CDE61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E0183A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1B25B44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(7.2)</w:t>
            </w:r>
          </w:p>
        </w:tc>
        <w:tc>
          <w:tcPr>
            <w:tcW w:w="1229" w:type="dxa"/>
          </w:tcPr>
          <w:p w14:paraId="1082E53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89F158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F1E7F9A" w14:textId="77777777" w:rsidTr="00B83C48">
        <w:tc>
          <w:tcPr>
            <w:tcW w:w="6456" w:type="dxa"/>
            <w:vAlign w:val="bottom"/>
          </w:tcPr>
          <w:p w14:paraId="52207225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tulee tuntea organisaation politiikat ja ohjeistukset</w:t>
            </w:r>
          </w:p>
        </w:tc>
        <w:tc>
          <w:tcPr>
            <w:tcW w:w="1686" w:type="dxa"/>
          </w:tcPr>
          <w:p w14:paraId="41C7E82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D2223E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LoA 2.4</w:t>
            </w:r>
          </w:p>
        </w:tc>
        <w:tc>
          <w:tcPr>
            <w:tcW w:w="1686" w:type="dxa"/>
          </w:tcPr>
          <w:p w14:paraId="11C7C81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ISO 27001 (7.3)</w:t>
            </w:r>
          </w:p>
        </w:tc>
        <w:tc>
          <w:tcPr>
            <w:tcW w:w="1229" w:type="dxa"/>
          </w:tcPr>
          <w:p w14:paraId="38548B5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E71CEF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57D29C32" w14:textId="77777777" w:rsidTr="00B83C48">
        <w:tc>
          <w:tcPr>
            <w:tcW w:w="6456" w:type="dxa"/>
            <w:vAlign w:val="bottom"/>
          </w:tcPr>
          <w:p w14:paraId="2011F98F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Ohjeiden ja politiikkojen noudattamista valvotaan ja päivitetään säännöllisesti</w:t>
            </w:r>
          </w:p>
        </w:tc>
        <w:tc>
          <w:tcPr>
            <w:tcW w:w="1686" w:type="dxa"/>
          </w:tcPr>
          <w:p w14:paraId="6C9FA8C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41AE59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56E678B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(7.2)</w:t>
            </w:r>
          </w:p>
        </w:tc>
        <w:tc>
          <w:tcPr>
            <w:tcW w:w="1229" w:type="dxa"/>
          </w:tcPr>
          <w:p w14:paraId="62B2F54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6787FF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58540AC" w14:textId="77777777" w:rsidTr="00B83C48">
        <w:tc>
          <w:tcPr>
            <w:tcW w:w="6456" w:type="dxa"/>
            <w:vAlign w:val="bottom"/>
          </w:tcPr>
          <w:p w14:paraId="45BF061A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Työtehtävien vaikutukset tietoturvajohtamiseen ja tietoturvan toteutumiseen organisaatiossa tulee olla henkilökunnan tiedossa</w:t>
            </w:r>
          </w:p>
        </w:tc>
        <w:tc>
          <w:tcPr>
            <w:tcW w:w="1686" w:type="dxa"/>
          </w:tcPr>
          <w:p w14:paraId="4C59E86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036039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2334DD4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(7.2, 6.1.3 LiiteA 7.2.2)</w:t>
            </w:r>
          </w:p>
        </w:tc>
        <w:tc>
          <w:tcPr>
            <w:tcW w:w="1229" w:type="dxa"/>
          </w:tcPr>
          <w:p w14:paraId="3E1A88D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B00B75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392C9C7E" w14:textId="77777777" w:rsidTr="00B83C48">
        <w:tc>
          <w:tcPr>
            <w:tcW w:w="6456" w:type="dxa"/>
          </w:tcPr>
          <w:p w14:paraId="640EBA55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Tietoturvallisuusrikkeistä on selkeät sanktiot</w:t>
            </w:r>
          </w:p>
        </w:tc>
        <w:tc>
          <w:tcPr>
            <w:tcW w:w="1686" w:type="dxa"/>
          </w:tcPr>
          <w:p w14:paraId="240F436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8993E7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29FE9E6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(7.2, 6.1.3 LiiteA 7.2.3)</w:t>
            </w:r>
          </w:p>
        </w:tc>
        <w:tc>
          <w:tcPr>
            <w:tcW w:w="1229" w:type="dxa"/>
          </w:tcPr>
          <w:p w14:paraId="28104F7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4C4F42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tulee olla sisäiset kurinpidolliset menetelmät henkilöstön aiheuttamien tahallisten vahingontekoja tai laiminlyöntien varalta</w:t>
            </w:r>
          </w:p>
          <w:p w14:paraId="62D73BE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tulee olla menetelmä havaittujen vahingontekojen raportointiin</w:t>
            </w:r>
          </w:p>
          <w:p w14:paraId="7623096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(7.2.3)</w:t>
            </w:r>
          </w:p>
        </w:tc>
      </w:tr>
      <w:tr w:rsidR="00A02902" w:rsidRPr="00BA2CDC" w14:paraId="54A4C6D9" w14:textId="77777777" w:rsidTr="00B83C48">
        <w:tc>
          <w:tcPr>
            <w:tcW w:w="6456" w:type="dxa"/>
          </w:tcPr>
          <w:p w14:paraId="7F7C7326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Organisaatiossa työskenteleville annetaan ohjeistukset, sekä koulutusta tietojen luokittelu huomioiden</w:t>
            </w:r>
          </w:p>
        </w:tc>
        <w:tc>
          <w:tcPr>
            <w:tcW w:w="1686" w:type="dxa"/>
          </w:tcPr>
          <w:p w14:paraId="645A6FC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C7F834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42DD28E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(7)</w:t>
            </w:r>
          </w:p>
        </w:tc>
        <w:tc>
          <w:tcPr>
            <w:tcW w:w="1229" w:type="dxa"/>
          </w:tcPr>
          <w:p w14:paraId="39769FD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6DF2CB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Turvallisuuskoulutuksessa huomioidaan yksityisyydensuoja ja henkilötietojen käsittely</w:t>
            </w:r>
          </w:p>
          <w:p w14:paraId="0AC2222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ISO27001 (6.1.3 LiiteA 18.1.4)</w:t>
            </w:r>
          </w:p>
        </w:tc>
      </w:tr>
      <w:tr w:rsidR="00A02902" w:rsidRPr="00BA2CDC" w14:paraId="6E00E42D" w14:textId="77777777" w:rsidTr="00B83C48">
        <w:tc>
          <w:tcPr>
            <w:tcW w:w="6456" w:type="dxa"/>
          </w:tcPr>
          <w:p w14:paraId="506D51C4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Turvallisuuskoulutus suunnitellaan kattamaan kaikki tietoturvallisuuden osa-alueet.</w:t>
            </w:r>
          </w:p>
        </w:tc>
        <w:tc>
          <w:tcPr>
            <w:tcW w:w="1686" w:type="dxa"/>
          </w:tcPr>
          <w:p w14:paraId="0CE6AB5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848DC7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6E3F68B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(7.2)</w:t>
            </w:r>
          </w:p>
        </w:tc>
        <w:tc>
          <w:tcPr>
            <w:tcW w:w="1229" w:type="dxa"/>
          </w:tcPr>
          <w:p w14:paraId="11A2503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AEC05F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Koulutuksen on katettava: turvallisuuskäytännöt, tietoturvatietoisuus, tehtäväkohtainen sovellusten ja laitteiden operointi, vastuualuekohtaiset hallinnolliset ja operatiiviset käytännöt, toimintamenettelyt poikkeustilanteissa</w:t>
            </w:r>
          </w:p>
          <w:p w14:paraId="6BAD2F6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v2015 (T11)</w:t>
            </w:r>
          </w:p>
        </w:tc>
      </w:tr>
      <w:tr w:rsidR="00A02902" w:rsidRPr="00BA2CDC" w14:paraId="53FE7277" w14:textId="77777777" w:rsidTr="00B83C48">
        <w:tc>
          <w:tcPr>
            <w:tcW w:w="6456" w:type="dxa"/>
          </w:tcPr>
          <w:p w14:paraId="333E7721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Käyttäjillä tulee olla oikeudet vain niihin osa-alueisiin joilla on vaikutusta työnteon kannalta</w:t>
            </w:r>
          </w:p>
        </w:tc>
        <w:tc>
          <w:tcPr>
            <w:tcW w:w="1686" w:type="dxa"/>
          </w:tcPr>
          <w:p w14:paraId="7E6CEC4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3B2327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5647000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229" w:type="dxa"/>
          </w:tcPr>
          <w:p w14:paraId="7CD915F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F2C5D2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21337BBB" w14:textId="77777777" w:rsidTr="00B83C48">
        <w:tc>
          <w:tcPr>
            <w:tcW w:w="6456" w:type="dxa"/>
          </w:tcPr>
          <w:p w14:paraId="637A1C24" w14:textId="77777777" w:rsidR="00A02902" w:rsidRPr="00BA2CDC" w:rsidRDefault="00A02902" w:rsidP="0084153E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Pääsy tietoihin tulee myöntää vain tiedonsaantitarpeen mukaisesti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br/>
            </w:r>
          </w:p>
        </w:tc>
        <w:tc>
          <w:tcPr>
            <w:tcW w:w="1686" w:type="dxa"/>
          </w:tcPr>
          <w:p w14:paraId="5E9673E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CE97B8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3434A14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9.1.2)</w:t>
            </w:r>
          </w:p>
        </w:tc>
        <w:tc>
          <w:tcPr>
            <w:tcW w:w="1229" w:type="dxa"/>
          </w:tcPr>
          <w:p w14:paraId="621B828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46B19D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Tiedonsaantitarpeen luettelointi tulee ulottaa kaikkiin sidosryhmiin, joilla on mahdollisesti pääsy tietoihin tai laitteistoihin joilla palvelua ylläpidetään</w:t>
            </w:r>
          </w:p>
          <w:p w14:paraId="2BCAE15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(T12)</w:t>
            </w:r>
          </w:p>
        </w:tc>
      </w:tr>
      <w:tr w:rsidR="00A02902" w:rsidRPr="00BA2CDC" w14:paraId="50AE8883" w14:textId="77777777" w:rsidTr="00B83C48">
        <w:tc>
          <w:tcPr>
            <w:tcW w:w="6456" w:type="dxa"/>
          </w:tcPr>
          <w:p w14:paraId="4F1E8674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varmistaa henkilöstön taustat ja pätevyys nimettyihin tehtäviin</w:t>
            </w:r>
          </w:p>
        </w:tc>
        <w:tc>
          <w:tcPr>
            <w:tcW w:w="1686" w:type="dxa"/>
          </w:tcPr>
          <w:p w14:paraId="611901F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76CEA7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486BEEF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7.1)</w:t>
            </w:r>
          </w:p>
        </w:tc>
        <w:tc>
          <w:tcPr>
            <w:tcW w:w="1229" w:type="dxa"/>
          </w:tcPr>
          <w:p w14:paraId="6FBB266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9BC87B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FB0EDA7" w14:textId="77777777" w:rsidTr="00B83C48">
        <w:tc>
          <w:tcPr>
            <w:tcW w:w="6456" w:type="dxa"/>
          </w:tcPr>
          <w:p w14:paraId="52B7E321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Käsittelyoikeudet luokiteltuun tietoon tulee dokumentoida ja päivittää säännöllisesti</w:t>
            </w:r>
          </w:p>
        </w:tc>
        <w:tc>
          <w:tcPr>
            <w:tcW w:w="1686" w:type="dxa"/>
          </w:tcPr>
          <w:p w14:paraId="7391452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716ACA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2BEB5C0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(7.5, 6.1.3 LiiteA 9.1)</w:t>
            </w:r>
          </w:p>
        </w:tc>
        <w:tc>
          <w:tcPr>
            <w:tcW w:w="1229" w:type="dxa"/>
          </w:tcPr>
          <w:p w14:paraId="7F35BFE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C0FA81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25C9E61A" w14:textId="77777777" w:rsidTr="00B83C48">
        <w:tc>
          <w:tcPr>
            <w:tcW w:w="6456" w:type="dxa"/>
          </w:tcPr>
          <w:p w14:paraId="1199CAFB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Erillisiä tarkastuksia pääsyoikeuksiin tulee toteuttaa</w:t>
            </w:r>
          </w:p>
        </w:tc>
        <w:tc>
          <w:tcPr>
            <w:tcW w:w="1686" w:type="dxa"/>
          </w:tcPr>
          <w:p w14:paraId="540CB23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61D8FD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37241D3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(7.5, 6.1.3 LiiteA 9.1)</w:t>
            </w:r>
          </w:p>
        </w:tc>
        <w:tc>
          <w:tcPr>
            <w:tcW w:w="1229" w:type="dxa"/>
          </w:tcPr>
          <w:p w14:paraId="7F81DFA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46F1D7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0D75B03" w14:textId="77777777" w:rsidTr="00B83C48">
        <w:tc>
          <w:tcPr>
            <w:tcW w:w="6456" w:type="dxa"/>
          </w:tcPr>
          <w:p w14:paraId="4D8D29B1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Henkilöstön työsuhteet ja tehtävät on kirjattu voimassa oleviin sopimuksiin</w:t>
            </w:r>
          </w:p>
        </w:tc>
        <w:tc>
          <w:tcPr>
            <w:tcW w:w="1686" w:type="dxa"/>
          </w:tcPr>
          <w:p w14:paraId="3B85589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3DE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5A5A62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686" w:type="dxa"/>
          </w:tcPr>
          <w:p w14:paraId="3EE2F5B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(7, 6.1.3 LiiteA 7.1.2)</w:t>
            </w:r>
          </w:p>
        </w:tc>
        <w:tc>
          <w:tcPr>
            <w:tcW w:w="1229" w:type="dxa"/>
          </w:tcPr>
          <w:p w14:paraId="23F92A0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8CDF90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60CB30EB" w14:textId="77777777" w:rsidR="002E4C91" w:rsidRPr="00BA2CDC" w:rsidRDefault="002E4C91" w:rsidP="00A328DC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6E20955D" w14:textId="77777777" w:rsidR="005D5A7B" w:rsidRPr="00BA2CDC" w:rsidRDefault="005D5A7B" w:rsidP="005D5A7B">
      <w:pPr>
        <w:pStyle w:val="Heading3"/>
        <w:rPr>
          <w:sz w:val="20"/>
          <w:szCs w:val="20"/>
        </w:rPr>
      </w:pPr>
      <w:bookmarkStart w:id="133" w:name="_Toc531082872"/>
      <w:r w:rsidRPr="00BA2CDC">
        <w:rPr>
          <w:sz w:val="20"/>
          <w:szCs w:val="20"/>
        </w:rPr>
        <w:t>Tietojen luokittelu</w:t>
      </w:r>
      <w:bookmarkEnd w:id="133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51"/>
        <w:gridCol w:w="1671"/>
        <w:gridCol w:w="1755"/>
        <w:gridCol w:w="1280"/>
        <w:gridCol w:w="3685"/>
      </w:tblGrid>
      <w:tr w:rsidR="00855D8F" w:rsidRPr="00BA2CDC" w14:paraId="1C41BCF5" w14:textId="77777777" w:rsidTr="00B83C48">
        <w:trPr>
          <w:tblHeader/>
        </w:trPr>
        <w:tc>
          <w:tcPr>
            <w:tcW w:w="6351" w:type="dxa"/>
            <w:shd w:val="clear" w:color="auto" w:fill="EEECE1"/>
          </w:tcPr>
          <w:p w14:paraId="730F0EF6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671" w:type="dxa"/>
            <w:shd w:val="clear" w:color="auto" w:fill="EEECE1"/>
          </w:tcPr>
          <w:p w14:paraId="23BDEF13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 xml:space="preserve">Säädös-viittaus </w:t>
            </w:r>
          </w:p>
        </w:tc>
        <w:tc>
          <w:tcPr>
            <w:tcW w:w="1755" w:type="dxa"/>
            <w:shd w:val="clear" w:color="auto" w:fill="EEECE1"/>
          </w:tcPr>
          <w:p w14:paraId="4889818C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280" w:type="dxa"/>
            <w:shd w:val="clear" w:color="auto" w:fill="EEECE1"/>
          </w:tcPr>
          <w:p w14:paraId="5E3BA2F0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taso</w:t>
            </w:r>
          </w:p>
        </w:tc>
        <w:tc>
          <w:tcPr>
            <w:tcW w:w="3685" w:type="dxa"/>
            <w:shd w:val="clear" w:color="auto" w:fill="EEECE1"/>
          </w:tcPr>
          <w:p w14:paraId="30E6AB2D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2902" w:rsidRPr="00BA2CDC" w14:paraId="4E93076C" w14:textId="77777777" w:rsidTr="00B83C48">
        <w:tc>
          <w:tcPr>
            <w:tcW w:w="6351" w:type="dxa"/>
          </w:tcPr>
          <w:p w14:paraId="20FAD427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Tietosisällöltään luottamukselliset aineistot ja asiakirjat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varustetaan luokittelua kuvaavalla merkinnällä</w:t>
            </w:r>
          </w:p>
        </w:tc>
        <w:tc>
          <w:tcPr>
            <w:tcW w:w="1671" w:type="dxa"/>
          </w:tcPr>
          <w:p w14:paraId="51A9AB2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TunnL 8.1 §</w:t>
            </w:r>
            <w:r w:rsidR="00B74D98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B74D98">
              <w:rPr>
                <w:rFonts w:asciiTheme="majorHAnsi" w:hAnsiTheme="majorHAnsi" w:cs="Arial"/>
                <w:sz w:val="20"/>
                <w:szCs w:val="20"/>
              </w:rPr>
              <w:lastRenderedPageBreak/>
              <w:t>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5176F2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1F0FF44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(6.1.3 LiiteA 8.2)</w:t>
            </w:r>
          </w:p>
        </w:tc>
        <w:tc>
          <w:tcPr>
            <w:tcW w:w="1280" w:type="dxa"/>
          </w:tcPr>
          <w:p w14:paraId="421BEC3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eIDAS 2,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3</w:t>
            </w:r>
          </w:p>
        </w:tc>
        <w:tc>
          <w:tcPr>
            <w:tcW w:w="3685" w:type="dxa"/>
          </w:tcPr>
          <w:p w14:paraId="4442B7D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170C8DA9" w14:textId="77777777" w:rsidTr="00B83C48">
        <w:tc>
          <w:tcPr>
            <w:tcW w:w="6351" w:type="dxa"/>
          </w:tcPr>
          <w:p w14:paraId="7990980B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Asiakirja merkitään asiakirjan osien ylintä luokitusta vastaavalla merkinnällä</w:t>
            </w:r>
          </w:p>
        </w:tc>
        <w:tc>
          <w:tcPr>
            <w:tcW w:w="1671" w:type="dxa"/>
          </w:tcPr>
          <w:p w14:paraId="3B25C7B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36BC31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4827729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2C63D7A9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D5528D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466FB4DE" w14:textId="77777777" w:rsidTr="00B83C48">
        <w:tc>
          <w:tcPr>
            <w:tcW w:w="6351" w:type="dxa"/>
          </w:tcPr>
          <w:p w14:paraId="57A33FCB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Mikäli pääasiakirjan ja liitteiden luokitustaso ei ole sama, tämän on käytävä ilmi asiakirjasta</w:t>
            </w:r>
          </w:p>
        </w:tc>
        <w:tc>
          <w:tcPr>
            <w:tcW w:w="1671" w:type="dxa"/>
          </w:tcPr>
          <w:p w14:paraId="2CD33FD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F43EC1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2BC462C1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280D556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291978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580E4FBA" w14:textId="77777777" w:rsidTr="00B83C48">
        <w:tc>
          <w:tcPr>
            <w:tcW w:w="6351" w:type="dxa"/>
          </w:tcPr>
          <w:p w14:paraId="467A8EC7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Luokitellun tiedon käsittely toteutetaan organisaation tietojenluokitteluohjeistuksen mukaisesti</w:t>
            </w:r>
          </w:p>
        </w:tc>
        <w:tc>
          <w:tcPr>
            <w:tcW w:w="1671" w:type="dxa"/>
          </w:tcPr>
          <w:p w14:paraId="66C431D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FBA201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726DD14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7A031A4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4136B7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90762DD" w14:textId="77777777" w:rsidTr="00B83C48">
        <w:tc>
          <w:tcPr>
            <w:tcW w:w="6351" w:type="dxa"/>
          </w:tcPr>
          <w:p w14:paraId="381585D0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Luokitellusta järjestelmästä siirrettävä tieto säilyttää saman luokituksen</w:t>
            </w:r>
          </w:p>
        </w:tc>
        <w:tc>
          <w:tcPr>
            <w:tcW w:w="1671" w:type="dxa"/>
          </w:tcPr>
          <w:p w14:paraId="2CBB3DF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645694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4FE3966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690D4182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C97077F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6477123C" w14:textId="77777777" w:rsidTr="00B83C48">
        <w:tc>
          <w:tcPr>
            <w:tcW w:w="6351" w:type="dxa"/>
          </w:tcPr>
          <w:p w14:paraId="7B6875F3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Järjestelmien luokittelussa tulee huomioida suojattavan tiedon koko elinkaari</w:t>
            </w:r>
          </w:p>
        </w:tc>
        <w:tc>
          <w:tcPr>
            <w:tcW w:w="1671" w:type="dxa"/>
          </w:tcPr>
          <w:p w14:paraId="7181D7E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D45614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09B109C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67D1DBB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8E7821A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478416CA" w14:textId="77777777" w:rsidTr="00B83C48">
        <w:tc>
          <w:tcPr>
            <w:tcW w:w="6351" w:type="dxa"/>
          </w:tcPr>
          <w:p w14:paraId="47036C20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Luokittelussa tulee huomioida tiedon arvo, juridiset vaatimukset, arkaluonteisuus, sekä kriittisyys</w:t>
            </w:r>
          </w:p>
        </w:tc>
        <w:tc>
          <w:tcPr>
            <w:tcW w:w="1671" w:type="dxa"/>
          </w:tcPr>
          <w:p w14:paraId="6957E9C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="00907010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CB0758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489A582C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6435616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EE7A3CE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0690E3E5" w14:textId="77777777" w:rsidTr="00B83C48">
        <w:tc>
          <w:tcPr>
            <w:tcW w:w="6351" w:type="dxa"/>
          </w:tcPr>
          <w:p w14:paraId="316B0E16" w14:textId="77777777" w:rsidR="00A02902" w:rsidRPr="00BA2CDC" w:rsidRDefault="008F3DD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Tunnistusjärjestelmään liittyvät </w:t>
            </w:r>
            <w:r w:rsidR="00A02902" w:rsidRPr="00BA2CDC">
              <w:rPr>
                <w:rFonts w:asciiTheme="majorHAnsi" w:hAnsiTheme="majorHAnsi" w:cs="Arial"/>
                <w:sz w:val="20"/>
                <w:szCs w:val="20"/>
              </w:rPr>
              <w:t>laitteet, ohjelmistot ja muu omaisuus tulee luetteloida</w:t>
            </w:r>
          </w:p>
        </w:tc>
        <w:tc>
          <w:tcPr>
            <w:tcW w:w="1671" w:type="dxa"/>
          </w:tcPr>
          <w:p w14:paraId="73083F8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E7905B7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23DD0CD5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</w:t>
            </w:r>
            <w:r w:rsidR="00D35B7D">
              <w:rPr>
                <w:rFonts w:asciiTheme="majorHAnsi" w:hAnsiTheme="majorHAnsi" w:cs="Arial"/>
                <w:sz w:val="20"/>
                <w:szCs w:val="20"/>
              </w:rPr>
              <w:t>1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14:paraId="7242089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A4F7D9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2902" w:rsidRPr="00BA2CDC" w14:paraId="39534325" w14:textId="77777777" w:rsidTr="00B83C48">
        <w:tc>
          <w:tcPr>
            <w:tcW w:w="6351" w:type="dxa"/>
          </w:tcPr>
          <w:p w14:paraId="7F836EDA" w14:textId="77777777" w:rsidR="00A02902" w:rsidRPr="00BA2CDC" w:rsidRDefault="008F3DD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</w:t>
            </w:r>
            <w:r w:rsidR="00A02902" w:rsidRPr="00BA2CDC">
              <w:rPr>
                <w:rFonts w:asciiTheme="majorHAnsi" w:hAnsiTheme="majorHAnsi" w:cs="Arial"/>
                <w:sz w:val="20"/>
                <w:szCs w:val="20"/>
              </w:rPr>
              <w:t>aitteilla, ohjelmistoilla ja muulla omaisuudella tulee olla määritelty omistaja</w:t>
            </w:r>
          </w:p>
        </w:tc>
        <w:tc>
          <w:tcPr>
            <w:tcW w:w="1671" w:type="dxa"/>
          </w:tcPr>
          <w:p w14:paraId="704096E8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8EA29E7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4A568B36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(6.1.3 LiiteA 8.</w:t>
            </w:r>
            <w:r w:rsidR="00D35B7D">
              <w:rPr>
                <w:rFonts w:asciiTheme="majorHAnsi" w:hAnsiTheme="majorHAnsi"/>
                <w:sz w:val="20"/>
                <w:szCs w:val="20"/>
              </w:rPr>
              <w:t>1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14:paraId="7527800A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767EF48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02902" w:rsidRPr="00BA2CDC" w14:paraId="3FA23289" w14:textId="77777777" w:rsidTr="00B83C48">
        <w:tc>
          <w:tcPr>
            <w:tcW w:w="6351" w:type="dxa"/>
          </w:tcPr>
          <w:p w14:paraId="4A43BFCD" w14:textId="77777777" w:rsidR="00A02902" w:rsidRPr="00BA2CDC" w:rsidRDefault="00D14B5E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lastRenderedPageBreak/>
              <w:t>L</w:t>
            </w:r>
            <w:r w:rsidR="00A02902" w:rsidRPr="00BA2CDC">
              <w:rPr>
                <w:rFonts w:asciiTheme="majorHAnsi" w:hAnsiTheme="majorHAnsi" w:cs="Arial"/>
                <w:sz w:val="20"/>
                <w:szCs w:val="20"/>
              </w:rPr>
              <w:t>aitteiden, ohjelmistojen ja muu omaisuuden hyväksytty käyttö tulee olla määriteltynä</w:t>
            </w:r>
          </w:p>
        </w:tc>
        <w:tc>
          <w:tcPr>
            <w:tcW w:w="1671" w:type="dxa"/>
          </w:tcPr>
          <w:p w14:paraId="242201C0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7A9FA44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5EF2E289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(6.1.3 LiiteA 8.</w:t>
            </w:r>
            <w:r w:rsidR="00D35B7D">
              <w:rPr>
                <w:rFonts w:asciiTheme="majorHAnsi" w:hAnsiTheme="majorHAnsi"/>
                <w:sz w:val="20"/>
                <w:szCs w:val="20"/>
              </w:rPr>
              <w:t>1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14:paraId="26E987D3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80C6C43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02902" w:rsidRPr="00BA2CDC" w14:paraId="6877D18A" w14:textId="77777777" w:rsidTr="00B83C48">
        <w:tc>
          <w:tcPr>
            <w:tcW w:w="6351" w:type="dxa"/>
          </w:tcPr>
          <w:p w14:paraId="4C7996B3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 ja sidosryhmien tulee palauttaa kaikki laitteet, ohjelmistot ja muu omaisuus organisaatiolle työsuhteen tai sopimuksen päätyttyä</w:t>
            </w:r>
          </w:p>
        </w:tc>
        <w:tc>
          <w:tcPr>
            <w:tcW w:w="1671" w:type="dxa"/>
          </w:tcPr>
          <w:p w14:paraId="6F971E33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36E8E2E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135133BC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(6.1.3 LiiteA 8.</w:t>
            </w:r>
            <w:r w:rsidR="00D35B7D">
              <w:rPr>
                <w:rFonts w:asciiTheme="majorHAnsi" w:hAnsiTheme="majorHAnsi"/>
                <w:sz w:val="20"/>
                <w:szCs w:val="20"/>
              </w:rPr>
              <w:t>1</w:t>
            </w:r>
            <w:r w:rsidRPr="00BA2CDC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14:paraId="2D3A6F8A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5D5DC79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02902" w:rsidRPr="00BA2CDC" w14:paraId="692166EC" w14:textId="77777777" w:rsidTr="00B83C48">
        <w:tc>
          <w:tcPr>
            <w:tcW w:w="6351" w:type="dxa"/>
          </w:tcPr>
          <w:p w14:paraId="57AE9531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Ohjelmistojen ja järjestelmien luokittelu tulee pohjautua käsiteltävän tiedon luokitteluun</w:t>
            </w:r>
          </w:p>
        </w:tc>
        <w:tc>
          <w:tcPr>
            <w:tcW w:w="1671" w:type="dxa"/>
          </w:tcPr>
          <w:p w14:paraId="5F9E4E84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737165D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7761C3A6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7C9BBDA6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DC77D5D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02902" w:rsidRPr="00BA2CDC" w14:paraId="3DADAB1B" w14:textId="77777777" w:rsidTr="00B83C48">
        <w:tc>
          <w:tcPr>
            <w:tcW w:w="6351" w:type="dxa"/>
          </w:tcPr>
          <w:p w14:paraId="41765B9A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Luokiteltua tietoa käsittelevien ohjelmien prosessit tulee analysoida riskien osalta</w:t>
            </w:r>
          </w:p>
        </w:tc>
        <w:tc>
          <w:tcPr>
            <w:tcW w:w="1671" w:type="dxa"/>
          </w:tcPr>
          <w:p w14:paraId="74A5040D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9995025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09A48B2A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087B7725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396725A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02902" w:rsidRPr="00BA2CDC" w14:paraId="61980FA3" w14:textId="77777777" w:rsidTr="00B83C48">
        <w:tc>
          <w:tcPr>
            <w:tcW w:w="6351" w:type="dxa"/>
          </w:tcPr>
          <w:p w14:paraId="4A89FE6E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Tiedon suojaus tulee käyttöönottaa kaikissa tiedon elinkaaren vaiheissa</w:t>
            </w:r>
          </w:p>
        </w:tc>
        <w:tc>
          <w:tcPr>
            <w:tcW w:w="1671" w:type="dxa"/>
          </w:tcPr>
          <w:p w14:paraId="2AF290B6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6A66C49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29950204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547B1098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0387974" w14:textId="77777777" w:rsidR="00A02902" w:rsidRPr="00BA2CDC" w:rsidRDefault="00D35B7D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Ylätason vaatimus sille, että tieto on suojattava kaikissa elinkaaren vaiheissa (C, I, A eli Confidentiality, Integrity, Availability).</w:t>
            </w:r>
          </w:p>
        </w:tc>
      </w:tr>
      <w:tr w:rsidR="00A02902" w:rsidRPr="00BA2CDC" w14:paraId="08CA1038" w14:textId="77777777" w:rsidTr="00B83C48">
        <w:tc>
          <w:tcPr>
            <w:tcW w:w="6351" w:type="dxa"/>
          </w:tcPr>
          <w:p w14:paraId="219CB868" w14:textId="77777777" w:rsidR="00A02902" w:rsidRPr="00BA2CDC" w:rsidRDefault="00A02902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Kaikella luokitellulla tiedolla tulee olla määritelty käyttöpolitiikka</w:t>
            </w:r>
          </w:p>
        </w:tc>
        <w:tc>
          <w:tcPr>
            <w:tcW w:w="1671" w:type="dxa"/>
          </w:tcPr>
          <w:p w14:paraId="145B3F9B" w14:textId="77777777" w:rsidR="00A02902" w:rsidRPr="00BA2CDC" w:rsidRDefault="00A02902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07010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BA3DE46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5" w:type="dxa"/>
          </w:tcPr>
          <w:p w14:paraId="2892E96A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(6.1.3 LiiteA 8.2)</w:t>
            </w:r>
          </w:p>
        </w:tc>
        <w:tc>
          <w:tcPr>
            <w:tcW w:w="1280" w:type="dxa"/>
          </w:tcPr>
          <w:p w14:paraId="27115403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ED0BC06" w14:textId="77777777" w:rsidR="00A02902" w:rsidRPr="00BA2CDC" w:rsidRDefault="00A02902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4ADCE63F" w14:textId="77777777" w:rsidR="00E92E85" w:rsidRPr="00BA2CDC" w:rsidRDefault="00E92E85" w:rsidP="00E92E85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1779D7AE" w14:textId="77777777" w:rsidR="005D5A7B" w:rsidRPr="00BA2CDC" w:rsidRDefault="005D5A7B" w:rsidP="00241513">
      <w:pPr>
        <w:pStyle w:val="Heading3"/>
        <w:rPr>
          <w:sz w:val="20"/>
          <w:szCs w:val="20"/>
        </w:rPr>
      </w:pPr>
      <w:bookmarkStart w:id="134" w:name="_Toc531082873"/>
      <w:r w:rsidRPr="00BA2CDC">
        <w:rPr>
          <w:sz w:val="20"/>
          <w:szCs w:val="20"/>
        </w:rPr>
        <w:lastRenderedPageBreak/>
        <w:t>Riskit ja jatkuvuuden varmistaminen</w:t>
      </w:r>
      <w:bookmarkEnd w:id="134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52"/>
        <w:gridCol w:w="1672"/>
        <w:gridCol w:w="1757"/>
        <w:gridCol w:w="1276"/>
        <w:gridCol w:w="3685"/>
      </w:tblGrid>
      <w:tr w:rsidR="00855D8F" w:rsidRPr="00BA2CDC" w14:paraId="0C4FD040" w14:textId="77777777" w:rsidTr="00B83C48">
        <w:trPr>
          <w:tblHeader/>
        </w:trPr>
        <w:tc>
          <w:tcPr>
            <w:tcW w:w="6352" w:type="dxa"/>
            <w:shd w:val="clear" w:color="auto" w:fill="EEECE1"/>
          </w:tcPr>
          <w:p w14:paraId="3853EB0E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672" w:type="dxa"/>
            <w:shd w:val="clear" w:color="auto" w:fill="EEECE1"/>
          </w:tcPr>
          <w:p w14:paraId="066D3E73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 xml:space="preserve">Säädös-viittaus </w:t>
            </w:r>
          </w:p>
        </w:tc>
        <w:tc>
          <w:tcPr>
            <w:tcW w:w="1757" w:type="dxa"/>
            <w:shd w:val="clear" w:color="auto" w:fill="EEECE1"/>
          </w:tcPr>
          <w:p w14:paraId="28016465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276" w:type="dxa"/>
            <w:shd w:val="clear" w:color="auto" w:fill="EEECE1"/>
          </w:tcPr>
          <w:p w14:paraId="58754D62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taso</w:t>
            </w:r>
          </w:p>
        </w:tc>
        <w:tc>
          <w:tcPr>
            <w:tcW w:w="3685" w:type="dxa"/>
            <w:shd w:val="clear" w:color="auto" w:fill="EEECE1"/>
          </w:tcPr>
          <w:p w14:paraId="27268883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53F3" w:rsidRPr="00BA2CDC" w14:paraId="4FA0B2A2" w14:textId="77777777" w:rsidTr="00B83C48">
        <w:tc>
          <w:tcPr>
            <w:tcW w:w="6352" w:type="dxa"/>
          </w:tcPr>
          <w:p w14:paraId="6CF4E5BD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on käytössä riskienhallintaprosessi</w:t>
            </w:r>
          </w:p>
        </w:tc>
        <w:tc>
          <w:tcPr>
            <w:tcW w:w="1672" w:type="dxa"/>
          </w:tcPr>
          <w:p w14:paraId="0A1E703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14B5E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CC468E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25F9BEE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791DCBA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71BC6A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219B46C" w14:textId="77777777" w:rsidTr="00B83C48">
        <w:tc>
          <w:tcPr>
            <w:tcW w:w="6352" w:type="dxa"/>
          </w:tcPr>
          <w:p w14:paraId="62F1D301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Riskienhallinnan on oltava säännöllinen ja jatkuva, dokumentoitu prosessi</w:t>
            </w:r>
          </w:p>
        </w:tc>
        <w:tc>
          <w:tcPr>
            <w:tcW w:w="1672" w:type="dxa"/>
          </w:tcPr>
          <w:p w14:paraId="7238CB9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14B5E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7E848B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753A3F9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(6.1.2)</w:t>
            </w:r>
          </w:p>
        </w:tc>
        <w:tc>
          <w:tcPr>
            <w:tcW w:w="1276" w:type="dxa"/>
          </w:tcPr>
          <w:p w14:paraId="56A5622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1B399A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3F835A9B" w14:textId="77777777" w:rsidTr="00B83C48">
        <w:tc>
          <w:tcPr>
            <w:tcW w:w="6352" w:type="dxa"/>
          </w:tcPr>
          <w:p w14:paraId="2F2B3B2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 analysoinnissa on käytettävä vakiintunutta, avointa ja ymmärrettävää järjestelmällistä menetelmää</w:t>
            </w:r>
          </w:p>
        </w:tc>
        <w:tc>
          <w:tcPr>
            <w:tcW w:w="1672" w:type="dxa"/>
          </w:tcPr>
          <w:p w14:paraId="2889D9B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14B5E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B71D39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68D0063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0F8BB0E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D0E022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 analysoinnissa tulee huomioida: toteutumisen vaikutukset, todennäköisyys, riskien luokittelu</w:t>
            </w:r>
          </w:p>
          <w:p w14:paraId="1D757E8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ISO31000</w:t>
            </w:r>
          </w:p>
        </w:tc>
      </w:tr>
      <w:tr w:rsidR="00A053F3" w:rsidRPr="00BA2CDC" w14:paraId="6A7873AA" w14:textId="77777777" w:rsidTr="00B83C48">
        <w:tc>
          <w:tcPr>
            <w:tcW w:w="6352" w:type="dxa"/>
          </w:tcPr>
          <w:p w14:paraId="2D37BF2E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Riskienhallintaprosessin tulee tunnistaa tiedon luottamuksellisuuteen, eheyteen ja saatavuuteen kohdistuvat riskit</w:t>
            </w:r>
          </w:p>
        </w:tc>
        <w:tc>
          <w:tcPr>
            <w:tcW w:w="1672" w:type="dxa"/>
          </w:tcPr>
          <w:p w14:paraId="4EAE1D8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2C480B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8AEB6E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31AAA77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7AE8206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62FFFE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276D4F8" w14:textId="77777777" w:rsidTr="00B83C48">
        <w:tc>
          <w:tcPr>
            <w:tcW w:w="6352" w:type="dxa"/>
          </w:tcPr>
          <w:p w14:paraId="29FA368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Riskeillä tulee olla tunnistetut omistajat</w:t>
            </w:r>
          </w:p>
        </w:tc>
        <w:tc>
          <w:tcPr>
            <w:tcW w:w="1672" w:type="dxa"/>
          </w:tcPr>
          <w:p w14:paraId="7F0B610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2C480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295AD3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7323245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2637211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BFC207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45993D3" w14:textId="77777777" w:rsidTr="00B83C48">
        <w:tc>
          <w:tcPr>
            <w:tcW w:w="6352" w:type="dxa"/>
          </w:tcPr>
          <w:p w14:paraId="23D4F01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Tunnistetut riskit tulee luokitella ja priorisoida</w:t>
            </w:r>
          </w:p>
        </w:tc>
        <w:tc>
          <w:tcPr>
            <w:tcW w:w="1672" w:type="dxa"/>
          </w:tcPr>
          <w:p w14:paraId="3B0C16A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2C480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9CCC84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202CF31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777666E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456E34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7B2840C" w14:textId="77777777" w:rsidTr="00B83C48">
        <w:tc>
          <w:tcPr>
            <w:tcW w:w="6352" w:type="dxa"/>
          </w:tcPr>
          <w:p w14:paraId="5B88E39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 käsittelyssä turvatoimet on mitoitettu huomioiden käsiteltävän tiedon vaatimukset.</w:t>
            </w:r>
          </w:p>
        </w:tc>
        <w:tc>
          <w:tcPr>
            <w:tcW w:w="1672" w:type="dxa"/>
          </w:tcPr>
          <w:p w14:paraId="2D90CF5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2C480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76ECCC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60B3443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584CBBD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2CFC48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Riskein käsittelyssä turvatoimet on mitoitettu ottaen huomioon: tiedon luokitus, tiedon määrä, tiedon muoto, tiedon luokitteluperuste, tiedon sijoitustilat suhteessa arvioituun vihamielisen tai rikollisen toiminnan uhkaan</w:t>
            </w:r>
          </w:p>
        </w:tc>
      </w:tr>
      <w:tr w:rsidR="00A053F3" w:rsidRPr="00BA2CDC" w14:paraId="704768F3" w14:textId="77777777" w:rsidTr="00B83C48">
        <w:tc>
          <w:tcPr>
            <w:tcW w:w="6352" w:type="dxa"/>
          </w:tcPr>
          <w:p w14:paraId="26808B84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Organisaatio dokumentoi keskeisiltä osin sovellettavat valvonta- ja turvatoimet</w:t>
            </w:r>
          </w:p>
        </w:tc>
        <w:tc>
          <w:tcPr>
            <w:tcW w:w="1672" w:type="dxa"/>
          </w:tcPr>
          <w:p w14:paraId="2C75018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2C480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FC9335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04C3AED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6217D30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706F08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5456F92" w14:textId="77777777" w:rsidTr="00B83C48">
        <w:tc>
          <w:tcPr>
            <w:tcW w:w="6352" w:type="dxa"/>
            <w:vAlign w:val="bottom"/>
          </w:tcPr>
          <w:p w14:paraId="7E922BA8" w14:textId="77777777" w:rsidR="00A053F3" w:rsidRPr="00BA2CDC" w:rsidRDefault="00A053F3" w:rsidP="008F3DD2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tunnistaa sisäiset ja ulkoiset asiat joilla on vaikutusta palvelun toteutumisen ja tietoturvajohtamisen toteuttamiseksi</w:t>
            </w:r>
          </w:p>
        </w:tc>
        <w:tc>
          <w:tcPr>
            <w:tcW w:w="1672" w:type="dxa"/>
          </w:tcPr>
          <w:p w14:paraId="48A1D62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2C480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3A05A7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39BBAD6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6FF8DD6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9538C9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1B57A7A" w14:textId="77777777" w:rsidTr="00B83C48">
        <w:tc>
          <w:tcPr>
            <w:tcW w:w="6352" w:type="dxa"/>
            <w:vAlign w:val="bottom"/>
          </w:tcPr>
          <w:p w14:paraId="63D61166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tunnistaa turvallisuus vaikutukset ja vaatimukset jotka kohdistuvat tunnistettuihin osapuoliin</w:t>
            </w:r>
          </w:p>
        </w:tc>
        <w:tc>
          <w:tcPr>
            <w:tcW w:w="1672" w:type="dxa"/>
          </w:tcPr>
          <w:p w14:paraId="26665C5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2C480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FF1006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1BA9028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3DD2B4B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76C52E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DDA0A04" w14:textId="77777777" w:rsidTr="00B83C48">
        <w:tc>
          <w:tcPr>
            <w:tcW w:w="6352" w:type="dxa"/>
            <w:vAlign w:val="bottom"/>
          </w:tcPr>
          <w:p w14:paraId="5A287F3F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Riskienhallintaan osallistuvat tarvittavat tahot organisaation sisältä ja ulkopuolelta</w:t>
            </w:r>
          </w:p>
        </w:tc>
        <w:tc>
          <w:tcPr>
            <w:tcW w:w="1672" w:type="dxa"/>
          </w:tcPr>
          <w:p w14:paraId="5EA6878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5A91DC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33E7504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4C0075F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8BB207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83CDB4D" w14:textId="77777777" w:rsidTr="00B83C48">
        <w:tc>
          <w:tcPr>
            <w:tcW w:w="6352" w:type="dxa"/>
            <w:vAlign w:val="bottom"/>
          </w:tcPr>
          <w:p w14:paraId="40BF148B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Riskienhallinnan on katettava vähintään turvallisuusjohtamisen, tila- ja tietoturvallisuuden osa-alueet</w:t>
            </w:r>
          </w:p>
        </w:tc>
        <w:tc>
          <w:tcPr>
            <w:tcW w:w="1672" w:type="dxa"/>
          </w:tcPr>
          <w:p w14:paraId="7D83F13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9C980D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52611C1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7280541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0278C4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DAB133D" w14:textId="77777777" w:rsidTr="00B83C48">
        <w:tc>
          <w:tcPr>
            <w:tcW w:w="6352" w:type="dxa"/>
            <w:vAlign w:val="bottom"/>
          </w:tcPr>
          <w:p w14:paraId="61B60791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Tunnistetut riskit on otettava huomioon tarvittavien sidosryhmien osalta</w:t>
            </w:r>
          </w:p>
        </w:tc>
        <w:tc>
          <w:tcPr>
            <w:tcW w:w="1672" w:type="dxa"/>
          </w:tcPr>
          <w:p w14:paraId="1F4D236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D5455E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577041D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089A43C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127C48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E441860" w14:textId="77777777" w:rsidTr="00B83C48">
        <w:tc>
          <w:tcPr>
            <w:tcW w:w="6352" w:type="dxa"/>
            <w:vAlign w:val="bottom"/>
          </w:tcPr>
          <w:p w14:paraId="770DB45E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varmistaa, että luottamuksellisia tietoja koskevia velvoitteita noudatetaan myös tilanteissa, joissa tietoja käsitellään organisaation toimeksiannosta</w:t>
            </w:r>
          </w:p>
        </w:tc>
        <w:tc>
          <w:tcPr>
            <w:tcW w:w="1672" w:type="dxa"/>
          </w:tcPr>
          <w:p w14:paraId="63CD769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C4BE6E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66E640E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2A53AF1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771A7E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2E41F40" w14:textId="77777777" w:rsidTr="00B83C48">
        <w:tc>
          <w:tcPr>
            <w:tcW w:w="6352" w:type="dxa"/>
            <w:vAlign w:val="bottom"/>
          </w:tcPr>
          <w:p w14:paraId="6567D637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Riskienhallintaprosessia ja sen tuloksia hyödynnetään organisaation turvallisuustavoitteiden asettamisessa</w:t>
            </w:r>
          </w:p>
        </w:tc>
        <w:tc>
          <w:tcPr>
            <w:tcW w:w="1672" w:type="dxa"/>
          </w:tcPr>
          <w:p w14:paraId="5B91F6C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9B5721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10E578A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4E5251E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71D878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52C1343" w14:textId="77777777" w:rsidTr="00B83C48">
        <w:tc>
          <w:tcPr>
            <w:tcW w:w="6352" w:type="dxa"/>
            <w:vAlign w:val="bottom"/>
          </w:tcPr>
          <w:p w14:paraId="148FCDB8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Riskienhallintaprosessia ja sen tuloksia hyödynnetään organisaation turvatoimien suunnittelussa</w:t>
            </w:r>
          </w:p>
        </w:tc>
        <w:tc>
          <w:tcPr>
            <w:tcW w:w="1672" w:type="dxa"/>
          </w:tcPr>
          <w:p w14:paraId="6BD3BBC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4D8648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6C95DD7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4C5E2E8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42C5E5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17C9EB0" w14:textId="77777777" w:rsidTr="00B83C48">
        <w:tc>
          <w:tcPr>
            <w:tcW w:w="6352" w:type="dxa"/>
            <w:vAlign w:val="bottom"/>
          </w:tcPr>
          <w:p w14:paraId="46EBBB25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Riskienhallintaprosessia ja sen tuloksia hyödynnetään organisaation muutoksenhallinnassa </w:t>
            </w:r>
          </w:p>
        </w:tc>
        <w:tc>
          <w:tcPr>
            <w:tcW w:w="1672" w:type="dxa"/>
          </w:tcPr>
          <w:p w14:paraId="5C77510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86D856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4CA3181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27E0A84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0A4E89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71F55A3" w14:textId="77777777" w:rsidTr="00B83C48">
        <w:tc>
          <w:tcPr>
            <w:tcW w:w="6352" w:type="dxa"/>
            <w:vAlign w:val="bottom"/>
          </w:tcPr>
          <w:p w14:paraId="24E07CB6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Riskienhallintaprosessia ja sen tuloksia hyödynnetään organisaation hankintamenettelyissä (soveltuvilta osin)</w:t>
            </w:r>
          </w:p>
        </w:tc>
        <w:tc>
          <w:tcPr>
            <w:tcW w:w="1672" w:type="dxa"/>
          </w:tcPr>
          <w:p w14:paraId="531D237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FE761C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0A9F6FC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219006A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D5B001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82E701D" w14:textId="77777777" w:rsidTr="00B83C48">
        <w:tc>
          <w:tcPr>
            <w:tcW w:w="6352" w:type="dxa"/>
            <w:vAlign w:val="bottom"/>
          </w:tcPr>
          <w:p w14:paraId="28251B8B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Tarvittava yhteydenpito viranomaisiin ja kriittisiin sidosryhmiin on säännöllistä ja dokumentoitua</w:t>
            </w:r>
          </w:p>
        </w:tc>
        <w:tc>
          <w:tcPr>
            <w:tcW w:w="1672" w:type="dxa"/>
          </w:tcPr>
          <w:p w14:paraId="329E685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216422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</w:tc>
        <w:tc>
          <w:tcPr>
            <w:tcW w:w="1757" w:type="dxa"/>
          </w:tcPr>
          <w:p w14:paraId="2AF3A20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(6.1)</w:t>
            </w:r>
          </w:p>
        </w:tc>
        <w:tc>
          <w:tcPr>
            <w:tcW w:w="1276" w:type="dxa"/>
          </w:tcPr>
          <w:p w14:paraId="5F9B258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DFAC39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288FF6D5" w14:textId="77777777" w:rsidR="00A053F3" w:rsidRPr="00BA2CDC" w:rsidRDefault="00A053F3" w:rsidP="00A053F3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35FD0B3E" w14:textId="77777777" w:rsidR="00A053F3" w:rsidRPr="00BA2CDC" w:rsidRDefault="00A053F3" w:rsidP="00A053F3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53"/>
        <w:gridCol w:w="1672"/>
        <w:gridCol w:w="1756"/>
        <w:gridCol w:w="1276"/>
        <w:gridCol w:w="3685"/>
      </w:tblGrid>
      <w:tr w:rsidR="00A053F3" w:rsidRPr="00BA2CDC" w14:paraId="3050C74A" w14:textId="77777777" w:rsidTr="00B83C48">
        <w:trPr>
          <w:tblHeader/>
        </w:trPr>
        <w:tc>
          <w:tcPr>
            <w:tcW w:w="6353" w:type="dxa"/>
            <w:shd w:val="clear" w:color="auto" w:fill="EEECE1"/>
          </w:tcPr>
          <w:p w14:paraId="47A51666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672" w:type="dxa"/>
            <w:shd w:val="clear" w:color="auto" w:fill="EEECE1"/>
          </w:tcPr>
          <w:p w14:paraId="23592ED5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 xml:space="preserve">Säädös-viittaus </w:t>
            </w:r>
          </w:p>
        </w:tc>
        <w:tc>
          <w:tcPr>
            <w:tcW w:w="1756" w:type="dxa"/>
            <w:shd w:val="clear" w:color="auto" w:fill="EEECE1"/>
          </w:tcPr>
          <w:p w14:paraId="2F666ACF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276" w:type="dxa"/>
            <w:shd w:val="clear" w:color="auto" w:fill="EEECE1"/>
          </w:tcPr>
          <w:p w14:paraId="071C6157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-taso</w:t>
            </w:r>
          </w:p>
        </w:tc>
        <w:tc>
          <w:tcPr>
            <w:tcW w:w="3685" w:type="dxa"/>
            <w:shd w:val="clear" w:color="auto" w:fill="EEECE1"/>
          </w:tcPr>
          <w:p w14:paraId="66CF0DC9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53F3" w:rsidRPr="00BA2CDC" w14:paraId="1823D9D6" w14:textId="77777777" w:rsidTr="00B83C48">
        <w:tc>
          <w:tcPr>
            <w:tcW w:w="6353" w:type="dxa"/>
          </w:tcPr>
          <w:p w14:paraId="25FA319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Jatkuvuuden varmistamiseen liittyvissa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suunnitelmissa on otettu huomioon tarve suojata tiedot hätätilanteissa missä esteta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luvaton 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sy tietoihin</w:t>
            </w:r>
          </w:p>
        </w:tc>
        <w:tc>
          <w:tcPr>
            <w:tcW w:w="1672" w:type="dxa"/>
          </w:tcPr>
          <w:p w14:paraId="0A4DEB57" w14:textId="77777777" w:rsidR="00A053F3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A4A2EE3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3AF5A2D7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7C74ECE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17.1)</w:t>
            </w:r>
          </w:p>
        </w:tc>
        <w:tc>
          <w:tcPr>
            <w:tcW w:w="1276" w:type="dxa"/>
          </w:tcPr>
          <w:p w14:paraId="2CB1D2E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CF4D88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3B29C15" w14:textId="77777777" w:rsidTr="00B83C48">
        <w:tc>
          <w:tcPr>
            <w:tcW w:w="6353" w:type="dxa"/>
          </w:tcPr>
          <w:p w14:paraId="3268A6F5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Jatkuvuuden varmistamiseen liittyvissa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suunnitelmissa on otettu huomioon tarve suojata tiedot hätätilanteissa missä esteta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n luvaton tietojen ilmitulo </w:t>
            </w:r>
          </w:p>
        </w:tc>
        <w:tc>
          <w:tcPr>
            <w:tcW w:w="1672" w:type="dxa"/>
          </w:tcPr>
          <w:p w14:paraId="73D9D207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65B4C42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7789413C" w14:textId="77777777" w:rsidR="00A053F3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6798A30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17.1)</w:t>
            </w:r>
          </w:p>
        </w:tc>
        <w:tc>
          <w:tcPr>
            <w:tcW w:w="1276" w:type="dxa"/>
          </w:tcPr>
          <w:p w14:paraId="65B2B2F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38941E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FF89869" w14:textId="77777777" w:rsidTr="00B83C48">
        <w:tc>
          <w:tcPr>
            <w:tcW w:w="6353" w:type="dxa"/>
          </w:tcPr>
          <w:p w14:paraId="461A7E96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Jatkuvuuden varmistamiseen liittyvissa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suunnitelmissa on otettu huomioon tarve suojata tiedot hätätilanteissa missä esteta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 tietojen eheyden menetys</w:t>
            </w:r>
          </w:p>
        </w:tc>
        <w:tc>
          <w:tcPr>
            <w:tcW w:w="1672" w:type="dxa"/>
          </w:tcPr>
          <w:p w14:paraId="017719BC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1230196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700AB7D" w14:textId="77777777" w:rsidR="00A053F3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7FBFB11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17.1)</w:t>
            </w:r>
          </w:p>
        </w:tc>
        <w:tc>
          <w:tcPr>
            <w:tcW w:w="1276" w:type="dxa"/>
          </w:tcPr>
          <w:p w14:paraId="77FA125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F9EF3B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5CFAF12" w14:textId="77777777" w:rsidTr="00B83C48">
        <w:tc>
          <w:tcPr>
            <w:tcW w:w="6353" w:type="dxa"/>
          </w:tcPr>
          <w:p w14:paraId="1EFBC153" w14:textId="77777777" w:rsidR="00A053F3" w:rsidRPr="00BA2CDC" w:rsidRDefault="00A053F3" w:rsidP="007244BE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Jatkuvuuden varmistamiseen liittyvissa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suunni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telmissa on otettu huomioon tarve suojata tiedot hätätilanteissa missä esteta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tietojen saatavuuden menetys</w:t>
            </w:r>
          </w:p>
        </w:tc>
        <w:tc>
          <w:tcPr>
            <w:tcW w:w="1672" w:type="dxa"/>
          </w:tcPr>
          <w:p w14:paraId="3B344413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lastRenderedPageBreak/>
              <w:t>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F246C36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13582F42" w14:textId="77777777" w:rsidR="00A053F3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3919B01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(6.1.3 LiiteA 17.1)</w:t>
            </w:r>
          </w:p>
        </w:tc>
        <w:tc>
          <w:tcPr>
            <w:tcW w:w="1276" w:type="dxa"/>
          </w:tcPr>
          <w:p w14:paraId="29848C1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eIDAS 2,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3</w:t>
            </w:r>
          </w:p>
        </w:tc>
        <w:tc>
          <w:tcPr>
            <w:tcW w:w="3685" w:type="dxa"/>
          </w:tcPr>
          <w:p w14:paraId="5D000BC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727A7D1" w14:textId="77777777" w:rsidTr="00B83C48">
        <w:tc>
          <w:tcPr>
            <w:tcW w:w="6353" w:type="dxa"/>
          </w:tcPr>
          <w:p w14:paraId="6B7C3C1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Toiminnan jatkuvuussuunnitelmiin on sisa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llytetta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va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ennalta ehka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isevia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ja korjaavia toimenpiteita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, jotta minimoitaisiin merkitta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vien toimintaha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irio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iden tai poikkeuksellisten tapahtumien vaikutukset luokiteltujen tietojen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sittelyyn ja 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ilytta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miseen</w:t>
            </w:r>
          </w:p>
        </w:tc>
        <w:tc>
          <w:tcPr>
            <w:tcW w:w="1672" w:type="dxa"/>
          </w:tcPr>
          <w:p w14:paraId="18198C62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72B393C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03F7E06" w14:textId="77777777" w:rsidR="00A053F3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5ED2941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17.1)</w:t>
            </w:r>
          </w:p>
        </w:tc>
        <w:tc>
          <w:tcPr>
            <w:tcW w:w="1276" w:type="dxa"/>
          </w:tcPr>
          <w:p w14:paraId="4F88A72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8823B3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BAAF8B9" w14:textId="77777777" w:rsidTr="00B83C48">
        <w:tc>
          <w:tcPr>
            <w:tcW w:w="6353" w:type="dxa"/>
          </w:tcPr>
          <w:p w14:paraId="575DE526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Poikkeamista tehdyt havainnot tuodaan osaksi riskienarviointia </w:t>
            </w:r>
          </w:p>
        </w:tc>
        <w:tc>
          <w:tcPr>
            <w:tcW w:w="1672" w:type="dxa"/>
          </w:tcPr>
          <w:p w14:paraId="482CD60B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B1C4BC5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0793B45D" w14:textId="77777777" w:rsidR="00A053F3" w:rsidRPr="00BA2CDC" w:rsidRDefault="00F75041" w:rsidP="00F75041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487B078F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ISO 27001 (6.1.3, 6.1.3 LiiteA 16.1.6)</w:t>
            </w:r>
          </w:p>
        </w:tc>
        <w:tc>
          <w:tcPr>
            <w:tcW w:w="1276" w:type="dxa"/>
          </w:tcPr>
          <w:p w14:paraId="32DDE67F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5E05F0C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053F3" w:rsidRPr="00BA2CDC" w14:paraId="1C64EE4E" w14:textId="77777777" w:rsidTr="00B83C48">
        <w:tc>
          <w:tcPr>
            <w:tcW w:w="6353" w:type="dxa"/>
            <w:vAlign w:val="bottom"/>
          </w:tcPr>
          <w:p w14:paraId="39148EE0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Poikkeamista teh</w:t>
            </w:r>
            <w:r w:rsidR="006C23F9" w:rsidRPr="00BA2CDC">
              <w:rPr>
                <w:rFonts w:asciiTheme="majorHAnsi" w:hAnsiTheme="majorHAnsi" w:cs="Arial"/>
                <w:sz w:val="20"/>
                <w:szCs w:val="20"/>
              </w:rPr>
              <w:t>tyjen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havaintojen pohjalta 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iviteta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toipumis- ja jatkuvuussuunnitelmia</w:t>
            </w:r>
          </w:p>
        </w:tc>
        <w:tc>
          <w:tcPr>
            <w:tcW w:w="1672" w:type="dxa"/>
          </w:tcPr>
          <w:p w14:paraId="64B9EDA8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BDF2E68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C042698" w14:textId="77777777" w:rsidR="00A053F3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564974C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16.1.6)</w:t>
            </w:r>
          </w:p>
        </w:tc>
        <w:tc>
          <w:tcPr>
            <w:tcW w:w="1276" w:type="dxa"/>
          </w:tcPr>
          <w:p w14:paraId="5B10DA4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093425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1819209" w14:textId="77777777" w:rsidTr="00B83C48">
        <w:tc>
          <w:tcPr>
            <w:tcW w:w="6353" w:type="dxa"/>
          </w:tcPr>
          <w:p w14:paraId="6716F2F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Kolmansilta osapuolilta liitettävät laitteet tai ohjelmat tulee täyttää organisaation tietoturvallisuudelle asetetut vaatimukset </w:t>
            </w:r>
          </w:p>
        </w:tc>
        <w:tc>
          <w:tcPr>
            <w:tcW w:w="1672" w:type="dxa"/>
          </w:tcPr>
          <w:p w14:paraId="7674A6C7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 xml:space="preserve"> 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42F1C72" w14:textId="77777777" w:rsidR="00F75041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E6340DE" w14:textId="77777777" w:rsidR="00A053F3" w:rsidRPr="00BA2CDC" w:rsidRDefault="00F75041" w:rsidP="00F7504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9C5FFB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756" w:type="dxa"/>
          </w:tcPr>
          <w:p w14:paraId="50BC5D7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8.1)</w:t>
            </w:r>
          </w:p>
        </w:tc>
        <w:tc>
          <w:tcPr>
            <w:tcW w:w="1276" w:type="dxa"/>
          </w:tcPr>
          <w:p w14:paraId="655974E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3E63B8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Henkilökunnan, sekä kaikkien ulkopuolisten henkilöiden tulee vastata henkilökohtaisesti kaikesta organisaaiton resurssien käytöstä.</w:t>
            </w:r>
          </w:p>
          <w:p w14:paraId="2287593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3D75F69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(8.1.3)</w:t>
            </w:r>
          </w:p>
        </w:tc>
      </w:tr>
      <w:tr w:rsidR="00A053F3" w:rsidRPr="00BA2CDC" w14:paraId="004E812D" w14:textId="77777777" w:rsidTr="00B83C48">
        <w:tc>
          <w:tcPr>
            <w:tcW w:w="6353" w:type="dxa"/>
            <w:vAlign w:val="bottom"/>
          </w:tcPr>
          <w:p w14:paraId="12CC504B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nimetä ja dokumentoida jokaiseen laitteistoon ja muuhun omaisuuteen vastuulliset</w:t>
            </w:r>
          </w:p>
        </w:tc>
        <w:tc>
          <w:tcPr>
            <w:tcW w:w="1672" w:type="dxa"/>
          </w:tcPr>
          <w:p w14:paraId="43310BD0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B9EF7BD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2C92EAF3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1B4C253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8.1)</w:t>
            </w:r>
          </w:p>
        </w:tc>
        <w:tc>
          <w:tcPr>
            <w:tcW w:w="1276" w:type="dxa"/>
          </w:tcPr>
          <w:p w14:paraId="533CD75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01E2A6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7ED4B72" w14:textId="77777777" w:rsidTr="00B83C48">
        <w:tc>
          <w:tcPr>
            <w:tcW w:w="6353" w:type="dxa"/>
            <w:vAlign w:val="bottom"/>
          </w:tcPr>
          <w:p w14:paraId="5EBE4C3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Laitteistojen, tilojen ja ohjelmistojen oikeudet tulee dokumentoida</w:t>
            </w:r>
          </w:p>
        </w:tc>
        <w:tc>
          <w:tcPr>
            <w:tcW w:w="1672" w:type="dxa"/>
          </w:tcPr>
          <w:p w14:paraId="457E2ADA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43ECBC2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81B8DCB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756" w:type="dxa"/>
          </w:tcPr>
          <w:p w14:paraId="641B870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8.1)</w:t>
            </w:r>
          </w:p>
        </w:tc>
        <w:tc>
          <w:tcPr>
            <w:tcW w:w="1276" w:type="dxa"/>
          </w:tcPr>
          <w:p w14:paraId="0F18E38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48DE6C4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0091CF6" w14:textId="77777777" w:rsidTr="00B83C48">
        <w:tc>
          <w:tcPr>
            <w:tcW w:w="6353" w:type="dxa"/>
            <w:vAlign w:val="bottom"/>
          </w:tcPr>
          <w:p w14:paraId="057411D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Laitteet ja ohjelmat tulee olla inventoitu ja niillä tulee olla ajantasaiset huolto- ja ylläpitosopimukset</w:t>
            </w:r>
          </w:p>
        </w:tc>
        <w:tc>
          <w:tcPr>
            <w:tcW w:w="1672" w:type="dxa"/>
          </w:tcPr>
          <w:p w14:paraId="50DDD64D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9731658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7F2D2E05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034B5FE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8.1)</w:t>
            </w:r>
          </w:p>
        </w:tc>
        <w:tc>
          <w:tcPr>
            <w:tcW w:w="1276" w:type="dxa"/>
          </w:tcPr>
          <w:p w14:paraId="7DAB75A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35CCE20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35B0F636" w14:textId="77777777" w:rsidTr="00B83C48">
        <w:tc>
          <w:tcPr>
            <w:tcW w:w="6353" w:type="dxa"/>
            <w:vAlign w:val="bottom"/>
          </w:tcPr>
          <w:p w14:paraId="48A8D618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Vastuullisten osaamisen taso tulee varmistaa ja ylläpitää</w:t>
            </w:r>
          </w:p>
        </w:tc>
        <w:tc>
          <w:tcPr>
            <w:tcW w:w="1672" w:type="dxa"/>
          </w:tcPr>
          <w:p w14:paraId="102A3090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D95AF9F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327F4027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56CCE66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8.1)</w:t>
            </w:r>
          </w:p>
        </w:tc>
        <w:tc>
          <w:tcPr>
            <w:tcW w:w="1276" w:type="dxa"/>
          </w:tcPr>
          <w:p w14:paraId="0DAF7C7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045ED6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C7927AA" w14:textId="77777777" w:rsidTr="00B83C48">
        <w:tc>
          <w:tcPr>
            <w:tcW w:w="6353" w:type="dxa"/>
            <w:vAlign w:val="bottom"/>
          </w:tcPr>
          <w:p w14:paraId="60E24A22" w14:textId="77777777" w:rsidR="00A053F3" w:rsidRPr="00BA2CDC" w:rsidRDefault="00386A53" w:rsidP="00386A5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Tietoturvallisuuden </w:t>
            </w:r>
            <w:r w:rsidR="00A053F3" w:rsidRPr="00BA2CDC">
              <w:rPr>
                <w:rFonts w:asciiTheme="majorHAnsi" w:hAnsiTheme="majorHAnsi" w:cs="Arial"/>
                <w:sz w:val="20"/>
                <w:szCs w:val="20"/>
              </w:rPr>
              <w:t>varmistamiseksi kaikki sidosryhmät tulee tunnistaa</w:t>
            </w:r>
          </w:p>
        </w:tc>
        <w:tc>
          <w:tcPr>
            <w:tcW w:w="1672" w:type="dxa"/>
          </w:tcPr>
          <w:p w14:paraId="6442F65B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7F1F27F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17F0F27E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1193851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8.1, sekä 17.1)</w:t>
            </w:r>
          </w:p>
        </w:tc>
        <w:tc>
          <w:tcPr>
            <w:tcW w:w="1276" w:type="dxa"/>
          </w:tcPr>
          <w:p w14:paraId="6365C1D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1C9F99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Kaikkien sidosryhmien tunnistaminen on välttämätöntä jatkuvuus-suunnitelman toteutuksessa.</w:t>
            </w:r>
          </w:p>
        </w:tc>
      </w:tr>
      <w:tr w:rsidR="00A053F3" w:rsidRPr="00BA2CDC" w14:paraId="0A4C3E6D" w14:textId="77777777" w:rsidTr="00B83C48">
        <w:tc>
          <w:tcPr>
            <w:tcW w:w="6353" w:type="dxa"/>
            <w:vAlign w:val="bottom"/>
          </w:tcPr>
          <w:p w14:paraId="5EF390BA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Sidosryhmien toimintaa seurataan ja valvotaan säännöllisesti.</w:t>
            </w:r>
          </w:p>
        </w:tc>
        <w:tc>
          <w:tcPr>
            <w:tcW w:w="1672" w:type="dxa"/>
          </w:tcPr>
          <w:p w14:paraId="410425F5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731018B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0E150DA9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58B9CFE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(Liite A 15.2.1)</w:t>
            </w:r>
          </w:p>
        </w:tc>
        <w:tc>
          <w:tcPr>
            <w:tcW w:w="1276" w:type="dxa"/>
          </w:tcPr>
          <w:p w14:paraId="6B69C40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3915A9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C358B45" w14:textId="77777777" w:rsidTr="00B83C48">
        <w:tc>
          <w:tcPr>
            <w:tcW w:w="6353" w:type="dxa"/>
            <w:vAlign w:val="bottom"/>
          </w:tcPr>
          <w:p w14:paraId="2A039598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Sidosryhmiltä hankittuihin palveluihin kohdistuvia muutoksia seurataan ja valvotaan säännöllisesti. </w:t>
            </w:r>
          </w:p>
        </w:tc>
        <w:tc>
          <w:tcPr>
            <w:tcW w:w="1672" w:type="dxa"/>
          </w:tcPr>
          <w:p w14:paraId="668EB252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B5BE648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5F9E209C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5055F35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(Liite A 15.2.2)</w:t>
            </w:r>
          </w:p>
        </w:tc>
        <w:tc>
          <w:tcPr>
            <w:tcW w:w="1276" w:type="dxa"/>
          </w:tcPr>
          <w:p w14:paraId="0C641A7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757BE8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7284288" w14:textId="77777777" w:rsidTr="00B83C48">
        <w:tc>
          <w:tcPr>
            <w:tcW w:w="6353" w:type="dxa"/>
            <w:vAlign w:val="bottom"/>
          </w:tcPr>
          <w:p w14:paraId="2D2CDFDC" w14:textId="77777777" w:rsidR="00A053F3" w:rsidRPr="00BA2CDC" w:rsidRDefault="008F3DD2" w:rsidP="008F3DD2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Prosessit tulee varmistaa t</w:t>
            </w:r>
            <w:r w:rsidR="00A053F3" w:rsidRPr="00BA2CDC">
              <w:rPr>
                <w:rFonts w:asciiTheme="majorHAnsi" w:hAnsiTheme="majorHAnsi" w:cs="Arial"/>
                <w:sz w:val="20"/>
                <w:szCs w:val="20"/>
              </w:rPr>
              <w:t xml:space="preserve">ietoturvallisuuden ja jatkuvuuden varmistamiseksi </w:t>
            </w:r>
          </w:p>
        </w:tc>
        <w:tc>
          <w:tcPr>
            <w:tcW w:w="1672" w:type="dxa"/>
          </w:tcPr>
          <w:p w14:paraId="2D94D643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1EC8BED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2AC0D6CB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56" w:type="dxa"/>
          </w:tcPr>
          <w:p w14:paraId="42FCFF7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(Liite A 8.1, sekä 17.1)</w:t>
            </w:r>
          </w:p>
        </w:tc>
        <w:tc>
          <w:tcPr>
            <w:tcW w:w="1276" w:type="dxa"/>
          </w:tcPr>
          <w:p w14:paraId="7EE14A4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23EB5BA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Kaikkien prosessien tunnistaminen on välttämätöntä jatkuvuus-suunnitelman toteutuksessa.</w:t>
            </w:r>
          </w:p>
        </w:tc>
      </w:tr>
    </w:tbl>
    <w:p w14:paraId="7E8D109A" w14:textId="77777777" w:rsidR="00A053F3" w:rsidRPr="00BA2CDC" w:rsidRDefault="00A053F3" w:rsidP="00A053F3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04C2E2CE" w14:textId="77777777" w:rsidR="00FA7557" w:rsidRPr="00BA2CDC" w:rsidRDefault="00FA7557" w:rsidP="00A053F3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53"/>
        <w:gridCol w:w="1727"/>
        <w:gridCol w:w="1701"/>
        <w:gridCol w:w="1276"/>
        <w:gridCol w:w="3685"/>
      </w:tblGrid>
      <w:tr w:rsidR="00A053F3" w:rsidRPr="00BA2CDC" w14:paraId="6CE8F015" w14:textId="77777777" w:rsidTr="00B83C48">
        <w:trPr>
          <w:tblHeader/>
        </w:trPr>
        <w:tc>
          <w:tcPr>
            <w:tcW w:w="6353" w:type="dxa"/>
            <w:shd w:val="clear" w:color="auto" w:fill="EEECE1"/>
          </w:tcPr>
          <w:p w14:paraId="438399E1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727" w:type="dxa"/>
            <w:shd w:val="clear" w:color="auto" w:fill="EEECE1"/>
          </w:tcPr>
          <w:p w14:paraId="2AB32A8D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 xml:space="preserve">Säädös-viittaus </w:t>
            </w:r>
          </w:p>
        </w:tc>
        <w:tc>
          <w:tcPr>
            <w:tcW w:w="1701" w:type="dxa"/>
            <w:shd w:val="clear" w:color="auto" w:fill="EEECE1"/>
          </w:tcPr>
          <w:p w14:paraId="36742696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276" w:type="dxa"/>
            <w:shd w:val="clear" w:color="auto" w:fill="EEECE1"/>
          </w:tcPr>
          <w:p w14:paraId="20F90749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-taso</w:t>
            </w:r>
          </w:p>
        </w:tc>
        <w:tc>
          <w:tcPr>
            <w:tcW w:w="3685" w:type="dxa"/>
            <w:shd w:val="clear" w:color="auto" w:fill="EEECE1"/>
          </w:tcPr>
          <w:p w14:paraId="0C99373E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53F3" w:rsidRPr="00BA2CDC" w14:paraId="378D4BA3" w14:textId="77777777" w:rsidTr="00B83C48">
        <w:tc>
          <w:tcPr>
            <w:tcW w:w="6353" w:type="dxa"/>
          </w:tcPr>
          <w:p w14:paraId="3F4F3610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on menettelytavat turvallisuuspoikkeamien asianmukaiseen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sittelyyn</w:t>
            </w:r>
          </w:p>
        </w:tc>
        <w:tc>
          <w:tcPr>
            <w:tcW w:w="1727" w:type="dxa"/>
          </w:tcPr>
          <w:p w14:paraId="5CD9D4F5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BCBB058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038E4AE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701" w:type="dxa"/>
          </w:tcPr>
          <w:p w14:paraId="61A9B05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(10, 6.1.3 LiiteA 16.1)</w:t>
            </w:r>
          </w:p>
        </w:tc>
        <w:tc>
          <w:tcPr>
            <w:tcW w:w="1276" w:type="dxa"/>
          </w:tcPr>
          <w:p w14:paraId="45DEDE3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12007B7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Viestintäviraston asettamat tarkoituksenmukaiset turvallisuus-poikkeamien menettelytavat on huomioitu</w:t>
            </w:r>
            <w:r w:rsidR="00D35B7D">
              <w:rPr>
                <w:rFonts w:asciiTheme="majorHAnsi" w:hAnsiTheme="majorHAnsi" w:cs="Arial"/>
                <w:sz w:val="20"/>
                <w:szCs w:val="20"/>
              </w:rPr>
              <w:t>. Vaatimuksia asetetaan mm. Määräyksen 72 11 §:ssä.</w:t>
            </w:r>
          </w:p>
        </w:tc>
      </w:tr>
      <w:tr w:rsidR="00A053F3" w:rsidRPr="00BA2CDC" w14:paraId="1E4F4B7B" w14:textId="77777777" w:rsidTr="00B83C48">
        <w:tc>
          <w:tcPr>
            <w:tcW w:w="6353" w:type="dxa"/>
            <w:vAlign w:val="bottom"/>
          </w:tcPr>
          <w:p w14:paraId="429B8A06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on määritelty päätöksenteko ja toimintamalli poikkeamien ilmaantuessa</w:t>
            </w:r>
          </w:p>
        </w:tc>
        <w:tc>
          <w:tcPr>
            <w:tcW w:w="1727" w:type="dxa"/>
          </w:tcPr>
          <w:p w14:paraId="640AF1E7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12EF1013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7848649E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701" w:type="dxa"/>
          </w:tcPr>
          <w:p w14:paraId="0C48F8B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(10, 6.1.3 LiiteA 16.1)</w:t>
            </w:r>
          </w:p>
        </w:tc>
        <w:tc>
          <w:tcPr>
            <w:tcW w:w="1276" w:type="dxa"/>
          </w:tcPr>
          <w:p w14:paraId="6679320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528047C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25E4B98" w14:textId="77777777" w:rsidTr="00B83C48">
        <w:tc>
          <w:tcPr>
            <w:tcW w:w="6353" w:type="dxa"/>
          </w:tcPr>
          <w:p w14:paraId="630F768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vastuut ja toimintatavat on määriteltynä poikkeamatila</w:t>
            </w:r>
            <w:r w:rsidR="007244BE">
              <w:rPr>
                <w:rFonts w:asciiTheme="majorHAnsi" w:hAnsiTheme="majorHAnsi" w:cs="Arial"/>
                <w:sz w:val="20"/>
                <w:szCs w:val="20"/>
              </w:rPr>
              <w:t>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teissa</w:t>
            </w:r>
          </w:p>
        </w:tc>
        <w:tc>
          <w:tcPr>
            <w:tcW w:w="1727" w:type="dxa"/>
          </w:tcPr>
          <w:p w14:paraId="63426EB5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69DFDE8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76227330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701" w:type="dxa"/>
          </w:tcPr>
          <w:p w14:paraId="22A9E45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276" w:type="dxa"/>
          </w:tcPr>
          <w:p w14:paraId="6AA9804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3ABC14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Nopean ja tehokkaan reagoinnin varmistamiseksi hallinnolliset vastuut ja prosessit tulisi määritellä.</w:t>
            </w:r>
          </w:p>
          <w:p w14:paraId="6F224FD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ISO27002 (16.1.1)</w:t>
            </w:r>
          </w:p>
        </w:tc>
      </w:tr>
      <w:tr w:rsidR="00A053F3" w:rsidRPr="00BA2CDC" w14:paraId="636AE351" w14:textId="77777777" w:rsidTr="00B83C48">
        <w:tc>
          <w:tcPr>
            <w:tcW w:w="6353" w:type="dxa"/>
            <w:vAlign w:val="bottom"/>
          </w:tcPr>
          <w:p w14:paraId="4686C130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 on m</w:t>
            </w:r>
            <w:r w:rsidR="00AF3239">
              <w:rPr>
                <w:rFonts w:ascii="Arial" w:hAnsi="Arial" w:cs="Arial"/>
                <w:sz w:val="20"/>
                <w:szCs w:val="20"/>
              </w:rPr>
              <w:t>ää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ritt</w:t>
            </w:r>
            <w:r w:rsidR="00AF3239">
              <w:rPr>
                <w:rFonts w:ascii="Arial" w:hAnsi="Arial" w:cs="Arial"/>
                <w:sz w:val="20"/>
                <w:szCs w:val="20"/>
              </w:rPr>
              <w:t>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nyt henkilo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 ja tahot, joille turvallisuuspoikkeamista tai niiden epa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ilyista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tulee ilmoittaa</w:t>
            </w:r>
          </w:p>
        </w:tc>
        <w:tc>
          <w:tcPr>
            <w:tcW w:w="1727" w:type="dxa"/>
          </w:tcPr>
          <w:p w14:paraId="3AAE2667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60420B3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2767405B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01" w:type="dxa"/>
          </w:tcPr>
          <w:p w14:paraId="3F1CA7E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276" w:type="dxa"/>
          </w:tcPr>
          <w:p w14:paraId="4962B97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B70DA1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7AA08B0" w14:textId="77777777" w:rsidTr="00B83C48">
        <w:tc>
          <w:tcPr>
            <w:tcW w:w="6353" w:type="dxa"/>
          </w:tcPr>
          <w:p w14:paraId="169F8128" w14:textId="77777777" w:rsidR="00A053F3" w:rsidRPr="00BA2CDC" w:rsidRDefault="00866959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Organisaatiolla on m</w:t>
            </w:r>
            <w:r w:rsidR="00A053F3" w:rsidRPr="00BA2CDC">
              <w:rPr>
                <w:rFonts w:asciiTheme="majorHAnsi" w:hAnsiTheme="majorHAnsi" w:cs="Arial"/>
                <w:sz w:val="20"/>
                <w:szCs w:val="20"/>
              </w:rPr>
              <w:t>ääritellyt prosessit tietoturvapoikkeamien ja heikkouksien havainnointiin ja raportointiin</w:t>
            </w:r>
          </w:p>
        </w:tc>
        <w:tc>
          <w:tcPr>
            <w:tcW w:w="1727" w:type="dxa"/>
          </w:tcPr>
          <w:p w14:paraId="002A9023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BE82F75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157183CF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01" w:type="dxa"/>
          </w:tcPr>
          <w:p w14:paraId="3EDA581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276" w:type="dxa"/>
          </w:tcPr>
          <w:p w14:paraId="5971630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6DF1287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936B1A2" w14:textId="77777777" w:rsidTr="00B83C48">
        <w:tc>
          <w:tcPr>
            <w:tcW w:w="6353" w:type="dxa"/>
            <w:vAlign w:val="bottom"/>
          </w:tcPr>
          <w:p w14:paraId="311C2F44" w14:textId="77777777" w:rsidR="00A053F3" w:rsidRPr="00BA2CDC" w:rsidRDefault="00866959" w:rsidP="0086695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Organisaatiolla on m</w:t>
            </w:r>
            <w:r w:rsidR="00A053F3" w:rsidRPr="00BA2CDC">
              <w:rPr>
                <w:rFonts w:asciiTheme="majorHAnsi" w:hAnsiTheme="majorHAnsi" w:cs="Arial"/>
                <w:sz w:val="20"/>
                <w:szCs w:val="20"/>
              </w:rPr>
              <w:t>ääritelty poikkeamien eskalointi ja tarvittaessa tiedotusmalli sisäisille ja ulkoisille sidosryhmille</w:t>
            </w:r>
          </w:p>
        </w:tc>
        <w:tc>
          <w:tcPr>
            <w:tcW w:w="1727" w:type="dxa"/>
          </w:tcPr>
          <w:p w14:paraId="214E09B0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9D67170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42CAC0FC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01" w:type="dxa"/>
          </w:tcPr>
          <w:p w14:paraId="775A619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276" w:type="dxa"/>
          </w:tcPr>
          <w:p w14:paraId="615E696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DFE20A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DC73839" w14:textId="77777777" w:rsidTr="00B83C48">
        <w:tc>
          <w:tcPr>
            <w:tcW w:w="6353" w:type="dxa"/>
          </w:tcPr>
          <w:p w14:paraId="6249521D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Havaittujen poikkeamien analyysista ja ratkaisuista saatuja tietoja hyödynnetään tulevien tapahtumien toteutumisen estämiseksi ja vähentämiseksi</w:t>
            </w:r>
          </w:p>
        </w:tc>
        <w:tc>
          <w:tcPr>
            <w:tcW w:w="1727" w:type="dxa"/>
          </w:tcPr>
          <w:p w14:paraId="31E02091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866959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E4E2214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167E5D71" w14:textId="77777777" w:rsidR="00A053F3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01" w:type="dxa"/>
          </w:tcPr>
          <w:p w14:paraId="08D37B6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276" w:type="dxa"/>
          </w:tcPr>
          <w:p w14:paraId="3432504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093F55B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Huomioitava toiminnan suunnitelmallisuus, prosessien monitorointi, poikkeamien havainnointi, tapahtumien ja poikkeamien analysointi, lokien hallinta, tietomurtojen selvityksen kannalta oleellisten tallenteiden käsittely, sekä koulutukseen ja tiedottamiseen liittyvät vaatimukset</w:t>
            </w:r>
          </w:p>
        </w:tc>
      </w:tr>
      <w:tr w:rsidR="00A053F3" w:rsidRPr="00BA2CDC" w14:paraId="35A64A20" w14:textId="77777777" w:rsidTr="00B83C48">
        <w:tc>
          <w:tcPr>
            <w:tcW w:w="6353" w:type="dxa"/>
          </w:tcPr>
          <w:p w14:paraId="3EC4C324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auditoida ja raportoida suunnitellun tietoturvallisuuden toteutumisesta säännöllisesti.</w:t>
            </w:r>
          </w:p>
        </w:tc>
        <w:tc>
          <w:tcPr>
            <w:tcW w:w="1727" w:type="dxa"/>
          </w:tcPr>
          <w:p w14:paraId="1D7F0D27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29</w:t>
            </w:r>
            <w:r w:rsidR="00820EC7" w:rsidRPr="00BA2CDC">
              <w:rPr>
                <w:rFonts w:asciiTheme="majorHAnsi" w:hAnsiTheme="majorHAnsi" w:cs="Arial"/>
                <w:sz w:val="20"/>
                <w:szCs w:val="20"/>
              </w:rPr>
              <w:t>, 31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§</w:t>
            </w:r>
          </w:p>
          <w:p w14:paraId="2E28592D" w14:textId="77777777" w:rsidR="00A212E6" w:rsidRPr="00BA2CDC" w:rsidRDefault="00A212E6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2.4.7</w:t>
            </w:r>
          </w:p>
          <w:p w14:paraId="5CF1DC2D" w14:textId="77777777" w:rsidR="00A053F3" w:rsidRPr="00BA2CDC" w:rsidRDefault="00A053F3" w:rsidP="00A212E6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98997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(9.2)</w:t>
            </w:r>
          </w:p>
        </w:tc>
        <w:tc>
          <w:tcPr>
            <w:tcW w:w="1276" w:type="dxa"/>
          </w:tcPr>
          <w:p w14:paraId="0A44526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A193F82" w14:textId="77777777" w:rsidR="00A053F3" w:rsidRPr="00BA2CDC" w:rsidRDefault="00820EC7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Tunnistuslain 31 §:n mukaan Tarkastuskertomus on voimassa arvioinnissa käytetyn standardin määrittelemän ajan, kuitenkin enintään 2 vuotta.</w:t>
            </w:r>
          </w:p>
        </w:tc>
      </w:tr>
      <w:tr w:rsidR="00A053F3" w:rsidRPr="00BA2CDC" w14:paraId="673FB465" w14:textId="77777777" w:rsidTr="00B83C48">
        <w:tc>
          <w:tcPr>
            <w:tcW w:w="6353" w:type="dxa"/>
          </w:tcPr>
          <w:p w14:paraId="477676AE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johdon tulee säännöllisesti arvioida tietoturvallisuuden toteutuminen jatkuvuuden, riittävyyden, sekä tehokkuuden varmistamiseksi.</w:t>
            </w:r>
          </w:p>
        </w:tc>
        <w:tc>
          <w:tcPr>
            <w:tcW w:w="1727" w:type="dxa"/>
          </w:tcPr>
          <w:p w14:paraId="26B3CEE0" w14:textId="77777777" w:rsidR="00F60145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F4266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B141CCC" w14:textId="77777777" w:rsidR="00F60145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</w:t>
            </w:r>
          </w:p>
          <w:p w14:paraId="2DA1AB82" w14:textId="77777777" w:rsidR="00A053F3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701" w:type="dxa"/>
          </w:tcPr>
          <w:p w14:paraId="2E3D553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(9.3)</w:t>
            </w:r>
          </w:p>
        </w:tc>
        <w:tc>
          <w:tcPr>
            <w:tcW w:w="1276" w:type="dxa"/>
          </w:tcPr>
          <w:p w14:paraId="01FA372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685" w:type="dxa"/>
          </w:tcPr>
          <w:p w14:paraId="7721D04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11F862A2" w14:textId="77777777" w:rsidR="00EE0089" w:rsidRPr="00BA2CDC" w:rsidRDefault="00EE0089" w:rsidP="00FE3409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00EC8F76" w14:textId="77777777" w:rsidR="00241513" w:rsidRPr="00BA2CDC" w:rsidRDefault="005D5A7B" w:rsidP="00241513">
      <w:pPr>
        <w:pStyle w:val="Heading3"/>
        <w:rPr>
          <w:sz w:val="20"/>
          <w:szCs w:val="20"/>
        </w:rPr>
      </w:pPr>
      <w:bookmarkStart w:id="135" w:name="_Toc531082874"/>
      <w:r w:rsidRPr="00BA2CDC">
        <w:rPr>
          <w:sz w:val="20"/>
          <w:szCs w:val="20"/>
        </w:rPr>
        <w:t>Fyysinen turvallisuus</w:t>
      </w:r>
      <w:bookmarkEnd w:id="135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76"/>
        <w:gridCol w:w="1703"/>
        <w:gridCol w:w="1560"/>
        <w:gridCol w:w="1134"/>
        <w:gridCol w:w="3969"/>
      </w:tblGrid>
      <w:tr w:rsidR="00855D8F" w:rsidRPr="00BA2CDC" w14:paraId="751311A5" w14:textId="77777777" w:rsidTr="008F3DD2">
        <w:trPr>
          <w:tblHeader/>
        </w:trPr>
        <w:tc>
          <w:tcPr>
            <w:tcW w:w="6376" w:type="dxa"/>
            <w:shd w:val="clear" w:color="auto" w:fill="EEECE1"/>
          </w:tcPr>
          <w:p w14:paraId="0E485499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703" w:type="dxa"/>
            <w:shd w:val="clear" w:color="auto" w:fill="EEECE1"/>
          </w:tcPr>
          <w:p w14:paraId="07E223F0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 xml:space="preserve">Säädös-viittaus </w:t>
            </w:r>
          </w:p>
        </w:tc>
        <w:tc>
          <w:tcPr>
            <w:tcW w:w="1560" w:type="dxa"/>
            <w:shd w:val="clear" w:color="auto" w:fill="EEECE1"/>
          </w:tcPr>
          <w:p w14:paraId="09896F91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134" w:type="dxa"/>
            <w:shd w:val="clear" w:color="auto" w:fill="EEECE1"/>
          </w:tcPr>
          <w:p w14:paraId="7889C070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taso</w:t>
            </w:r>
          </w:p>
        </w:tc>
        <w:tc>
          <w:tcPr>
            <w:tcW w:w="3969" w:type="dxa"/>
            <w:shd w:val="clear" w:color="auto" w:fill="EEECE1"/>
          </w:tcPr>
          <w:p w14:paraId="57A87811" w14:textId="77777777" w:rsidR="00855D8F" w:rsidRPr="00BA2CDC" w:rsidRDefault="00855D8F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53F3" w:rsidRPr="00BA2CDC" w14:paraId="00880B03" w14:textId="77777777" w:rsidTr="008F3DD2">
        <w:tc>
          <w:tcPr>
            <w:tcW w:w="6376" w:type="dxa"/>
          </w:tcPr>
          <w:p w14:paraId="7798CF3D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Tiloissa on toteutettu tarkoituksenmukainen pääsynvalvonta jolla varmistutaan siitä, että vain asianomaisilla henkilöillä on pääsy.</w:t>
            </w:r>
          </w:p>
        </w:tc>
        <w:tc>
          <w:tcPr>
            <w:tcW w:w="1703" w:type="dxa"/>
          </w:tcPr>
          <w:p w14:paraId="3C53515E" w14:textId="77777777" w:rsidR="00F60145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F42662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36566E0" w14:textId="77777777" w:rsidR="00F60145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44289683" w14:textId="77777777" w:rsidR="00A053F3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422F21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2BAE0F4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F8E10F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Pääsynvalvonta tiloihin on huomioitu kaikissa mahdollisissa sisäänpääsyaukoissa</w:t>
            </w:r>
          </w:p>
          <w:p w14:paraId="182D56E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Tarpeettomat sisäänpääsyaukot hal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linnoidaan ja tarvittaessa eriytetään muista toimitiloista</w:t>
            </w:r>
          </w:p>
          <w:p w14:paraId="1E6AC15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(F)</w:t>
            </w:r>
          </w:p>
        </w:tc>
      </w:tr>
      <w:tr w:rsidR="00A053F3" w:rsidRPr="00BA2CDC" w14:paraId="2A0BB7F6" w14:textId="77777777" w:rsidTr="008F3DD2">
        <w:tc>
          <w:tcPr>
            <w:tcW w:w="6376" w:type="dxa"/>
          </w:tcPr>
          <w:p w14:paraId="7E1B34D9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Alueet, joissa säilytetään tai käsitellään luottamuksellisena pidettäviä tietoja, on suojattu asianmukaisella lukituksella, kulunvalvonnalla tai muilla toimenpiteillä luvattoman pääsyn estämiseksi tiloihin ja siellä oleviin asiakirjoihin</w:t>
            </w:r>
          </w:p>
          <w:p w14:paraId="74C762F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02C85F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671BD4F4" w14:textId="77777777" w:rsidR="00F60145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7678EE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1C58363" w14:textId="77777777" w:rsidR="00F60145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014E3247" w14:textId="77777777" w:rsidR="00A053F3" w:rsidRPr="00BA2CDC" w:rsidRDefault="00F60145" w:rsidP="00F6014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2FEB81F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78E4E49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021C19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Tilojen turvallisuudessa tulee varmistua siitä että puhtaanpöydän politiikkaa noudatetaan, näyttöjen salakatselu on huomioitu, luokiteltua tietoa säilytetään aina lukitussa kaapissa.</w:t>
            </w:r>
          </w:p>
        </w:tc>
      </w:tr>
      <w:tr w:rsidR="00A053F3" w:rsidRPr="00BA2CDC" w14:paraId="6BAE1E0F" w14:textId="77777777" w:rsidTr="008F3DD2">
        <w:tc>
          <w:tcPr>
            <w:tcW w:w="6376" w:type="dxa"/>
          </w:tcPr>
          <w:p w14:paraId="1E9D1B82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Organisaatiossa käytettävät laitteistot ja niiden käytettävyys tulee olla suojattuna murtoa, ilkivaltaa, paloa, lämpöä, kaasuja, pölyä, tärinää, vettä ja sähkönkäytön katkoksia vastaan</w:t>
            </w:r>
          </w:p>
        </w:tc>
        <w:tc>
          <w:tcPr>
            <w:tcW w:w="1703" w:type="dxa"/>
          </w:tcPr>
          <w:p w14:paraId="0C350280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C57EEE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8ADABC9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69A41C34" w14:textId="77777777" w:rsidR="00A053F3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57DADD1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0260B24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2A3BEA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Palvelin- ja laitetiloja ohjaavan LVI-automaatiohallinnan etäkäyttö on estetty</w:t>
            </w:r>
          </w:p>
          <w:p w14:paraId="6ED618B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Palvelin- ja laitetilojen olosuhdesensoreja suojataan ja valvotaan</w:t>
            </w:r>
          </w:p>
          <w:p w14:paraId="267EDB4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(F08), ISO27002 11.2, VAHTI 2/2013</w:t>
            </w:r>
          </w:p>
        </w:tc>
      </w:tr>
      <w:tr w:rsidR="00A053F3" w:rsidRPr="00BA2CDC" w14:paraId="4EDBCA54" w14:textId="77777777" w:rsidTr="008F3DD2">
        <w:tc>
          <w:tcPr>
            <w:tcW w:w="6376" w:type="dxa"/>
            <w:vAlign w:val="bottom"/>
          </w:tcPr>
          <w:p w14:paraId="11C4104D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Luvattoman pääsyn estämiseksi huomioidaan laitteistossa käsiteltävän tiedon luokittelu</w:t>
            </w:r>
          </w:p>
        </w:tc>
        <w:tc>
          <w:tcPr>
            <w:tcW w:w="1703" w:type="dxa"/>
          </w:tcPr>
          <w:p w14:paraId="29B20E59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57EEE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EDD44E6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79A8F9DA" w14:textId="77777777" w:rsidR="00A053F3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286194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4D84A70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507FF5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20B6E732" w14:textId="77777777" w:rsidTr="00B83C48">
        <w:tc>
          <w:tcPr>
            <w:tcW w:w="14742" w:type="dxa"/>
            <w:gridSpan w:val="5"/>
          </w:tcPr>
          <w:p w14:paraId="60EDDFFD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Tietojen fyysiseksi suojaamiseksi on perustettu tarvittavat fyysisesti suojatut alueet (vyöhykkeistäminen)</w:t>
            </w:r>
          </w:p>
        </w:tc>
      </w:tr>
      <w:tr w:rsidR="00A053F3" w:rsidRPr="00BA2CDC" w14:paraId="20CC0A20" w14:textId="77777777" w:rsidTr="008F3DD2">
        <w:tc>
          <w:tcPr>
            <w:tcW w:w="6376" w:type="dxa"/>
          </w:tcPr>
          <w:p w14:paraId="23D02D6D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Tilat on jaettu turvavyöhykkeisiin käsiteltävän tiedon luottamuksellisuus, arkaluonteisuus, sekä kriittisyys huomioiden</w:t>
            </w:r>
          </w:p>
        </w:tc>
        <w:tc>
          <w:tcPr>
            <w:tcW w:w="1703" w:type="dxa"/>
          </w:tcPr>
          <w:p w14:paraId="046B7449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57EEE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958C526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4D901839" w14:textId="77777777" w:rsidR="00A053F3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2BFE1F3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4F0173E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5C736D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Erityisesti tulee huomioida henkilötietojen ja muiden yksilösuojaa vaativien tietojen käsittelyn vaatimukset</w:t>
            </w:r>
            <w:r w:rsidR="008F3DD2" w:rsidRPr="00BA2CDC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14:paraId="469071A2" w14:textId="77777777" w:rsidR="008F3DD2" w:rsidRPr="00BA2CDC" w:rsidRDefault="008F3DD2" w:rsidP="008F3DD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Toimitilojen turvallisuudessa on huomioitava toimitilojen käyttötar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koitus. </w:t>
            </w:r>
          </w:p>
          <w:p w14:paraId="2E643A48" w14:textId="77777777" w:rsidR="008F3DD2" w:rsidRPr="00BA2CDC" w:rsidRDefault="008F3DD2" w:rsidP="008F3DD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Hallinnollisista tiloista ei ole suoraa ylläpidollista yhteyttä luottamuksellista tietoa käsittelevään laitetilaan.</w:t>
            </w:r>
          </w:p>
          <w:p w14:paraId="561C9B3F" w14:textId="77777777" w:rsidR="008F3DD2" w:rsidRPr="00BA2CDC" w:rsidRDefault="008F3DD2" w:rsidP="008F3DD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Teknisellä toimitila-alueena tunnistetaan ne alueet, joissa ylläpidetään ja hallinnoidaan luokiteltua tietoa käsitteleviä laitteistoja.</w:t>
            </w:r>
          </w:p>
          <w:p w14:paraId="227C977B" w14:textId="77777777" w:rsidR="008F3DD2" w:rsidRPr="00BA2CDC" w:rsidRDefault="008F3DD2" w:rsidP="008F3DD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(11), KATAKRI v.2015 (F)</w:t>
            </w:r>
          </w:p>
        </w:tc>
      </w:tr>
      <w:tr w:rsidR="00A053F3" w:rsidRPr="00BA2CDC" w14:paraId="1CFD9E0D" w14:textId="77777777" w:rsidTr="008F3DD2">
        <w:tc>
          <w:tcPr>
            <w:tcW w:w="6376" w:type="dxa"/>
            <w:vAlign w:val="bottom"/>
          </w:tcPr>
          <w:p w14:paraId="4EAD2931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Luottamuksellista tietoa sekä luottamuksellista tietoa sisältäviä laitteita ei siirretä turvavyöhykkeestä ilman perusteluita</w:t>
            </w:r>
          </w:p>
        </w:tc>
        <w:tc>
          <w:tcPr>
            <w:tcW w:w="1703" w:type="dxa"/>
          </w:tcPr>
          <w:p w14:paraId="64122626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8708B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74E687B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060B0703" w14:textId="77777777" w:rsidR="00A053F3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7018A6C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7CC2EBF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CE3749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D65F15E" w14:textId="77777777" w:rsidTr="008F3DD2">
        <w:tc>
          <w:tcPr>
            <w:tcW w:w="6376" w:type="dxa"/>
            <w:vAlign w:val="bottom"/>
          </w:tcPr>
          <w:p w14:paraId="48A52B98" w14:textId="77777777" w:rsidR="00A053F3" w:rsidRPr="00BA2CDC" w:rsidRDefault="00A053F3" w:rsidP="0008708B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Turvavyöhykkeissä käytettävän suojauksen vahvuuden tulee perustua käsiteltävän tiedon luokitteluun sekä toteutettuun riskianalyysiin</w:t>
            </w:r>
          </w:p>
        </w:tc>
        <w:tc>
          <w:tcPr>
            <w:tcW w:w="1703" w:type="dxa"/>
          </w:tcPr>
          <w:p w14:paraId="03863C04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8708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4FB9181B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0ADE958F" w14:textId="77777777" w:rsidR="00A053F3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181C48F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1027360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B5029F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197F214" w14:textId="77777777" w:rsidTr="008F3DD2">
        <w:tc>
          <w:tcPr>
            <w:tcW w:w="6376" w:type="dxa"/>
          </w:tcPr>
          <w:p w14:paraId="2AE995CA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Alueelle on pääsy ilman saattajaa vain henkilöillä, joilla on lupa tulla alueelle</w:t>
            </w:r>
          </w:p>
          <w:p w14:paraId="5E243CC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2F3C6254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8708B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3A9507A8" w14:textId="77777777" w:rsidR="00B14E72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02539B64" w14:textId="77777777" w:rsidR="00A053F3" w:rsidRPr="00BA2CDC" w:rsidRDefault="00B14E72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5C7CF94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4173401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eIDAS2</w:t>
            </w:r>
          </w:p>
        </w:tc>
        <w:tc>
          <w:tcPr>
            <w:tcW w:w="3969" w:type="dxa"/>
          </w:tcPr>
          <w:p w14:paraId="7D6E2DB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Tiloihin joissa käsitellään luottamuksellista tietoa tulee olla pääsy vain hyväksytyillä henkilöillä.</w:t>
            </w:r>
          </w:p>
          <w:p w14:paraId="06DC6EE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(F02)</w:t>
            </w:r>
          </w:p>
        </w:tc>
      </w:tr>
      <w:tr w:rsidR="0008708B" w:rsidRPr="00BA2CDC" w14:paraId="3A2DBA66" w14:textId="77777777" w:rsidTr="008F3DD2">
        <w:tc>
          <w:tcPr>
            <w:tcW w:w="6376" w:type="dxa"/>
            <w:vAlign w:val="bottom"/>
          </w:tcPr>
          <w:p w14:paraId="4D2ED8C2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Prosessit ja ohjeistukset työskentelylle turvavyöhykkeillä on määriteltynä</w:t>
            </w:r>
          </w:p>
        </w:tc>
        <w:tc>
          <w:tcPr>
            <w:tcW w:w="1703" w:type="dxa"/>
          </w:tcPr>
          <w:p w14:paraId="193E6F1C" w14:textId="77777777" w:rsidR="0008708B" w:rsidRPr="00BA2CDC" w:rsidRDefault="0008708B" w:rsidP="00AF323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0B39367A" w14:textId="77777777" w:rsidR="0008708B" w:rsidRPr="00BA2CDC" w:rsidRDefault="0008708B" w:rsidP="00AF323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2CEBADBA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8749661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5BB9F0F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75DF28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4E5FEE94" w14:textId="77777777" w:rsidTr="008F3DD2">
        <w:tc>
          <w:tcPr>
            <w:tcW w:w="6376" w:type="dxa"/>
          </w:tcPr>
          <w:p w14:paraId="0754ABFB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 fyysiseen suojaamiseen tarkoitetut turvallisuusja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rjestelma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 ja laitteet ovat hyva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ksyttyjen teknisten standardien tai va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himma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isvaatimusten mukai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sia</w:t>
            </w:r>
          </w:p>
        </w:tc>
        <w:tc>
          <w:tcPr>
            <w:tcW w:w="1703" w:type="dxa"/>
          </w:tcPr>
          <w:p w14:paraId="56567641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TunnL 8.1 § 5</w:t>
            </w:r>
          </w:p>
          <w:p w14:paraId="4E036CAF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746D63F1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23A003BF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11.2.2)</w:t>
            </w:r>
          </w:p>
        </w:tc>
        <w:tc>
          <w:tcPr>
            <w:tcW w:w="1134" w:type="dxa"/>
          </w:tcPr>
          <w:p w14:paraId="4CBC7F24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666703A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Turvajärjestelmät ja laitteet (kuten turvakaapit, kassakaapit, kulunvalvonta-järjestelmät, tunkeutumisen-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havaitsemis-järjestelmät, hälytysjärjestelmät ja valvonta-järjestelmät). </w:t>
            </w:r>
          </w:p>
          <w:p w14:paraId="52EC4D57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(F03)</w:t>
            </w:r>
          </w:p>
        </w:tc>
      </w:tr>
      <w:tr w:rsidR="0008708B" w:rsidRPr="00BA2CDC" w14:paraId="13C7D359" w14:textId="77777777" w:rsidTr="008F3DD2">
        <w:tc>
          <w:tcPr>
            <w:tcW w:w="6376" w:type="dxa"/>
            <w:vAlign w:val="bottom"/>
          </w:tcPr>
          <w:p w14:paraId="515073CA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Fyysisen turvallisuuden ja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rjestelmia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ja laitteita tulee testata ja pita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ytto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kuntoisina</w:t>
            </w:r>
          </w:p>
        </w:tc>
        <w:tc>
          <w:tcPr>
            <w:tcW w:w="1703" w:type="dxa"/>
          </w:tcPr>
          <w:p w14:paraId="1676E5ED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A5F6AE5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6994BD10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0A2601E8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 / 6.1.3 LiiteA 11.2)</w:t>
            </w:r>
          </w:p>
        </w:tc>
        <w:tc>
          <w:tcPr>
            <w:tcW w:w="1134" w:type="dxa"/>
          </w:tcPr>
          <w:p w14:paraId="6F23D4C1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CA5E82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6F9F82B9" w14:textId="77777777" w:rsidTr="008F3DD2">
        <w:tc>
          <w:tcPr>
            <w:tcW w:w="6376" w:type="dxa"/>
            <w:vAlign w:val="bottom"/>
          </w:tcPr>
          <w:p w14:paraId="7403B321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Turvavyöhykkeitä pidetään lukittuna silloin, kun ne ei ole käytössä ja vartioituna silloin, kun ne on käytössä</w:t>
            </w:r>
          </w:p>
        </w:tc>
        <w:tc>
          <w:tcPr>
            <w:tcW w:w="1703" w:type="dxa"/>
          </w:tcPr>
          <w:p w14:paraId="4CFBE2DD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63B0515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513EFDCC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789B6F05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 / 6.1.3 LiiteA 11.2)</w:t>
            </w:r>
          </w:p>
        </w:tc>
        <w:tc>
          <w:tcPr>
            <w:tcW w:w="1134" w:type="dxa"/>
          </w:tcPr>
          <w:p w14:paraId="7DFF12F1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D8698C5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36527CF1" w14:textId="77777777" w:rsidTr="008F3DD2">
        <w:tc>
          <w:tcPr>
            <w:tcW w:w="6376" w:type="dxa"/>
            <w:vAlign w:val="bottom"/>
          </w:tcPr>
          <w:p w14:paraId="5566E625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Avaimia turvavyöhykkeille valvotaan</w:t>
            </w:r>
          </w:p>
        </w:tc>
        <w:tc>
          <w:tcPr>
            <w:tcW w:w="1703" w:type="dxa"/>
          </w:tcPr>
          <w:p w14:paraId="67980BDB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F0BB869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0FAE648C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3053FE84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2157D583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1A6C7F9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32F0010F" w14:textId="77777777" w:rsidTr="008F3DD2">
        <w:tc>
          <w:tcPr>
            <w:tcW w:w="6376" w:type="dxa"/>
          </w:tcPr>
          <w:p w14:paraId="158FE918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Turvavyöhykkeille on laadittu turvallisuusmenettelyt, joissa on määräykset sovellettavista valvonta- ja suojatoimenpiteistä</w:t>
            </w:r>
          </w:p>
        </w:tc>
        <w:tc>
          <w:tcPr>
            <w:tcW w:w="1703" w:type="dxa"/>
          </w:tcPr>
          <w:p w14:paraId="4CEDF265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F78DAC4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3A6D7562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143D04D3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03EECC6D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  <w:vAlign w:val="bottom"/>
          </w:tcPr>
          <w:p w14:paraId="7B2526CB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Mikäli toimitiloissa ei ole asennettu murtohälytysjärjestelmää ja alueella ei ole henkilöstöä palveluksessa ympäri vuorokauden, se on tarvittaessa tarkistettava normaalin työajan päätteeksi ja satunnaisin ajankohdin sen ulkopuolella.</w:t>
            </w:r>
          </w:p>
          <w:p w14:paraId="5B4E3899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62DE335A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Laitetiloissa jossa käsitellään luokiteltua tietoa on oltava murtohälytys-järjestelmä, jonka on katettava turva-alueen suojatun rajan.</w:t>
            </w:r>
          </w:p>
          <w:p w14:paraId="0164E182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162BFB97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Laitetiloissa jossa käsitellään luokiteltua tietoa on oltava rikosilmoitin-järjestelmä ja ilmoituksensiirto, joka testataan kerran kuukaudessa. Rikosilmoitinjärjestelmän hallinta on organisaatiosta nimetyn vastuuhenkilön hallinnassa</w:t>
            </w:r>
          </w:p>
          <w:p w14:paraId="305F8EA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5CF03D8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(11), KATAKRI v.2015 (F)</w:t>
            </w:r>
          </w:p>
          <w:p w14:paraId="07751D41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06B8F017" w14:textId="77777777" w:rsidTr="008F3DD2">
        <w:tc>
          <w:tcPr>
            <w:tcW w:w="6376" w:type="dxa"/>
            <w:vAlign w:val="bottom"/>
          </w:tcPr>
          <w:p w14:paraId="3C656A00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Turvavyöhykkeillä ei tule säilyttää avoimesti asiakirjoja eikä muuta luokiteltua materiaalia</w:t>
            </w:r>
          </w:p>
        </w:tc>
        <w:tc>
          <w:tcPr>
            <w:tcW w:w="1703" w:type="dxa"/>
          </w:tcPr>
          <w:p w14:paraId="19A05BC4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7ED38E8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22ACF9CB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0F7AE98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18F1F2DC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4FE9C25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77AEE07C" w14:textId="77777777" w:rsidTr="008F3DD2">
        <w:tc>
          <w:tcPr>
            <w:tcW w:w="6376" w:type="dxa"/>
            <w:vAlign w:val="bottom"/>
          </w:tcPr>
          <w:p w14:paraId="7FDF621E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Tyhjän pöydän ja tyhjän näytön politiikat ovat käytössä</w:t>
            </w:r>
          </w:p>
        </w:tc>
        <w:tc>
          <w:tcPr>
            <w:tcW w:w="1703" w:type="dxa"/>
          </w:tcPr>
          <w:p w14:paraId="37C408D8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6940854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281071C2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19E8E10B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160E1401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52215E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39EDA23B" w14:textId="77777777" w:rsidTr="008F3DD2">
        <w:tc>
          <w:tcPr>
            <w:tcW w:w="6376" w:type="dxa"/>
          </w:tcPr>
          <w:p w14:paraId="0AE6DD47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Mikäli alueella säilytetään luokiteltuja tietoja, alueella on kyseisen tiedon säilyttämiseen hyväksytty tila tai säilytysratkaisu.</w:t>
            </w:r>
          </w:p>
          <w:p w14:paraId="55C39361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4AF9DEFB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Käytetyn säilytysratkaisun turvallisuuden tulee perustua tehtyyn riskianalyysiin.</w:t>
            </w:r>
          </w:p>
          <w:p w14:paraId="6EEC2EDA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75CE6212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09953691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C5B0D0D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0C10844B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70AFD92E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252BB2CC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87703F8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Mikäli tiloissa säilytetään luottamuksellisia tietoja, tulee siellä olla kyseisen tiedon säilyttämiseen hyväksytty tila tai säilytysratkaisu. </w:t>
            </w:r>
          </w:p>
          <w:p w14:paraId="28DFFBFD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li luokitellun tietoaineiston 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ilytysyksikko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yteta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lukittavaa kaappia, on varmistuttava siita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, etta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tunkeutumisesta ja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lki</w:t>
            </w:r>
          </w:p>
          <w:p w14:paraId="33D2E9E9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3D6450AF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Mikäli tiloissa säilytetään luottamuk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selliseksi luokiteltua tietoa (esimerkiksi henkilötietoja) on ne 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ilytetta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va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SFS-EN 14450 luokan S2 turvakaappissa tai vastaavassa</w:t>
            </w:r>
          </w:p>
          <w:p w14:paraId="4C78168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3605016D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Mikäli suojattavaa tietoa säilytetään tilassa hyväksytyssä säilytysyksikössä, tulee aluetta rajaavien seinä-, katto-, lattia-, ikkuna-, ovi- ja talotekniikan aukkojen rakenteiden antaa sellainen rakenteellinen suoja, että niiden kautta alueelle tunkeutuminen on hidasta ja vaikeaa</w:t>
            </w:r>
          </w:p>
          <w:p w14:paraId="791477E7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148D9CC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(11), KATAKRI v.2015 (F)</w:t>
            </w:r>
          </w:p>
          <w:p w14:paraId="02D82AC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06BC704E" w14:textId="77777777" w:rsidTr="008F3DD2">
        <w:tc>
          <w:tcPr>
            <w:tcW w:w="6376" w:type="dxa"/>
            <w:vAlign w:val="bottom"/>
          </w:tcPr>
          <w:p w14:paraId="6C758308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Kaapeloinnin turvallisuus tulee varmentaa keskeytyksiä, häiriötä tai vahinkoja vastaan</w:t>
            </w:r>
          </w:p>
        </w:tc>
        <w:tc>
          <w:tcPr>
            <w:tcW w:w="1703" w:type="dxa"/>
          </w:tcPr>
          <w:p w14:paraId="7330B354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E5C8D3C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2FA30A0B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1CC51A45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508D8D7A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17954F0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50269011" w14:textId="77777777" w:rsidTr="008F3DD2">
        <w:tc>
          <w:tcPr>
            <w:tcW w:w="6376" w:type="dxa"/>
          </w:tcPr>
          <w:p w14:paraId="062D1025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Turvavyöhykkeet tarkastetaan säännöllisesti mahdollisten luvattomien tietoliikenneyhteyksien ja viestintävälineiden sekä muiden elektronisten laitteiden löytämiseksi</w:t>
            </w:r>
          </w:p>
        </w:tc>
        <w:tc>
          <w:tcPr>
            <w:tcW w:w="1703" w:type="dxa"/>
          </w:tcPr>
          <w:p w14:paraId="09D10A93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38F668B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1F5DC4BB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B50F26D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 / 6.1.3 LiiteA 11.2)</w:t>
            </w:r>
          </w:p>
        </w:tc>
        <w:tc>
          <w:tcPr>
            <w:tcW w:w="1134" w:type="dxa"/>
          </w:tcPr>
          <w:p w14:paraId="1B713E27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26A3010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Laitetiloissa, sekä teknisissä toimitiloissa ei ole luvattomia tietoliikenneyhteyksiä tai laitteita</w:t>
            </w:r>
          </w:p>
          <w:p w14:paraId="1EC2C41C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30EA2809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Laitetilat, sekä tekniset toimitilat tarkastetaan säännöllisesti mahdollisten luvattomien tietoliikenneyhteyksien ja viestintävälineiden sekä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muiden elektronisten laitteiden löytämiseksi</w:t>
            </w:r>
          </w:p>
          <w:p w14:paraId="220EAE26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83BA938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(11), KATAKRI v.2015 (F)</w:t>
            </w:r>
          </w:p>
          <w:p w14:paraId="13D792C7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3E474005" w14:textId="77777777" w:rsidTr="008F3DD2">
        <w:tc>
          <w:tcPr>
            <w:tcW w:w="6376" w:type="dxa"/>
          </w:tcPr>
          <w:p w14:paraId="7271C9B8" w14:textId="77777777" w:rsidR="0008708B" w:rsidRPr="00BA2CDC" w:rsidRDefault="00C04B33" w:rsidP="00C04B3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Liikuteltavat (mobiili) laitteistot tulee suojata ja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niitä varten tulee määritellä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erillinen politiikka</w:t>
            </w:r>
          </w:p>
        </w:tc>
        <w:tc>
          <w:tcPr>
            <w:tcW w:w="1703" w:type="dxa"/>
          </w:tcPr>
          <w:p w14:paraId="1254871E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FD03355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014E2EE1" w14:textId="77777777" w:rsidR="0008708B" w:rsidRPr="00BA2CDC" w:rsidRDefault="0008708B" w:rsidP="00B14E72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2F692FE7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8.3)</w:t>
            </w:r>
          </w:p>
        </w:tc>
        <w:tc>
          <w:tcPr>
            <w:tcW w:w="1134" w:type="dxa"/>
          </w:tcPr>
          <w:p w14:paraId="715F734E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5D75A20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Luokiteltua tietoa ei tule käyttää niille tarkoitetun ympäristön ulkopuolella (off-site)</w:t>
            </w:r>
          </w:p>
          <w:p w14:paraId="61A97DAD" w14:textId="77777777" w:rsidR="0008708B" w:rsidRPr="00BA2CDC" w:rsidRDefault="00283841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ISO27001 (11</w:t>
            </w:r>
            <w:r w:rsidR="0008708B" w:rsidRPr="00BA2CDC">
              <w:rPr>
                <w:rFonts w:asciiTheme="majorHAnsi" w:hAnsiTheme="majorHAnsi" w:cs="Arial"/>
                <w:sz w:val="20"/>
                <w:szCs w:val="20"/>
              </w:rPr>
              <w:t>.2.5)</w:t>
            </w:r>
          </w:p>
        </w:tc>
      </w:tr>
      <w:tr w:rsidR="0008708B" w:rsidRPr="00BA2CDC" w14:paraId="6FC4C2DF" w14:textId="77777777" w:rsidTr="008F3DD2">
        <w:tc>
          <w:tcPr>
            <w:tcW w:w="6376" w:type="dxa"/>
          </w:tcPr>
          <w:p w14:paraId="4E6FE86A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Liikuteltavat (mobiili) laitteistot tulee suojata.</w:t>
            </w:r>
          </w:p>
          <w:p w14:paraId="36341A3A" w14:textId="77777777" w:rsidR="0008708B" w:rsidRPr="00BA2CDC" w:rsidRDefault="0008708B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07DEF63F" w14:textId="77777777" w:rsidR="0008708B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Operatiivisen verkon hallintaan tulee käyttää vain organisaation tietoturvaperiaatteiden mukaan suojattua lait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>t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eistoa.</w:t>
            </w:r>
          </w:p>
          <w:p w14:paraId="0F9973D4" w14:textId="77777777" w:rsidR="00AA280A" w:rsidRPr="00AA280A" w:rsidRDefault="00AA280A" w:rsidP="00AA280A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AA280A">
              <w:rPr>
                <w:rFonts w:asciiTheme="majorHAnsi" w:hAnsiTheme="majorHAnsi" w:cs="Arial"/>
                <w:sz w:val="20"/>
                <w:szCs w:val="20"/>
              </w:rPr>
              <w:t>Operatiivisen verkon hallinta tulee toteuttaa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728B">
              <w:rPr>
                <w:rFonts w:asciiTheme="majorHAnsi" w:hAnsiTheme="majorHAnsi" w:cs="Arial"/>
                <w:i/>
                <w:sz w:val="20"/>
                <w:szCs w:val="20"/>
                <w:u w:val="single"/>
              </w:rPr>
              <w:t>korotetulla varmuustasolla</w:t>
            </w:r>
            <w:r w:rsidRPr="00BA728B">
              <w:rPr>
                <w:rFonts w:asciiTheme="majorHAnsi" w:hAnsiTheme="majorHAnsi" w:cs="Arial"/>
                <w:i/>
                <w:sz w:val="20"/>
                <w:szCs w:val="20"/>
              </w:rPr>
              <w:t xml:space="preserve"> 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t>siten, että organisaation muiden palveluiden kuten sä</w:t>
            </w:r>
            <w:r w:rsidRPr="006315B8">
              <w:rPr>
                <w:rFonts w:asciiTheme="majorHAnsi" w:hAnsiTheme="majorHAnsi" w:cs="Arial"/>
                <w:sz w:val="20"/>
                <w:szCs w:val="20"/>
              </w:rPr>
              <w:t>hköpostin tai web-selailun kautta aiheutuvat, sekä hallinnassa käytettävän päätelaitteen mui</w:t>
            </w:r>
            <w:r>
              <w:rPr>
                <w:rFonts w:asciiTheme="majorHAnsi" w:hAnsiTheme="majorHAnsi" w:cs="Arial"/>
                <w:sz w:val="20"/>
                <w:szCs w:val="20"/>
              </w:rPr>
              <w:t>den kuin hallin</w:t>
            </w:r>
            <w:r w:rsidRPr="006315B8">
              <w:rPr>
                <w:rFonts w:asciiTheme="majorHAnsi" w:hAnsiTheme="majorHAnsi" w:cs="Arial"/>
                <w:sz w:val="20"/>
                <w:szCs w:val="20"/>
              </w:rPr>
              <w:t xml:space="preserve">nassa välttämättömien toimintojen aiheuttamat tietoturvauhat on 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t>erityisesti arvioitu ja mini</w:t>
            </w:r>
            <w:r>
              <w:rPr>
                <w:rFonts w:asciiTheme="majorHAnsi" w:hAnsiTheme="majorHAnsi" w:cs="Arial"/>
                <w:sz w:val="20"/>
                <w:szCs w:val="20"/>
              </w:rPr>
              <w:t>moitu.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14:paraId="0CFD548D" w14:textId="77777777" w:rsidR="00AA280A" w:rsidRPr="00BA2CDC" w:rsidRDefault="00AA280A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6DA1521A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C04B3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0D7A814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4C57F230" w14:textId="77777777" w:rsidR="0008708B" w:rsidRPr="00BA2CDC" w:rsidRDefault="0008708B" w:rsidP="00B14E72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60" w:type="dxa"/>
          </w:tcPr>
          <w:p w14:paraId="64F2FCFE" w14:textId="77777777" w:rsidR="0008708B" w:rsidRPr="00BA2CDC" w:rsidRDefault="0008708B" w:rsidP="005B1EF1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58E08925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</w:t>
            </w:r>
          </w:p>
        </w:tc>
        <w:tc>
          <w:tcPr>
            <w:tcW w:w="3969" w:type="dxa"/>
          </w:tcPr>
          <w:p w14:paraId="38FA275C" w14:textId="77777777" w:rsidR="0008708B" w:rsidRPr="00BA2CDC" w:rsidRDefault="00AA280A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728B">
              <w:rPr>
                <w:rFonts w:asciiTheme="majorHAnsi" w:hAnsiTheme="majorHAnsi" w:cs="Arial"/>
                <w:i/>
                <w:sz w:val="20"/>
                <w:szCs w:val="20"/>
              </w:rPr>
              <w:t>Korotetulla varmuustasolla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t xml:space="preserve"> on tehtävä dokumentoitu riskiarvio, jos tunnistuspalvelun tuotannon hallintaverkkoon on pääsy organisaation yleisesti käytössä olevalla päätelaitteella, jolla on pääsy myös muihin organisaation palveluihin kuten sähköpostiin</w:t>
            </w:r>
          </w:p>
        </w:tc>
      </w:tr>
      <w:tr w:rsidR="0008708B" w:rsidRPr="00BA2CDC" w14:paraId="680E9C57" w14:textId="77777777" w:rsidTr="008F3DD2">
        <w:tc>
          <w:tcPr>
            <w:tcW w:w="6376" w:type="dxa"/>
          </w:tcPr>
          <w:p w14:paraId="6A74C5AB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Liikuteltavat (mobiili) laitteistot tulee suojata.</w:t>
            </w:r>
          </w:p>
          <w:p w14:paraId="1CD01740" w14:textId="77777777" w:rsidR="0008708B" w:rsidRPr="00AA280A" w:rsidRDefault="0008708B" w:rsidP="00AA280A">
            <w:pPr>
              <w:ind w:left="360"/>
              <w:rPr>
                <w:rFonts w:asciiTheme="majorHAnsi" w:hAnsiTheme="majorHAnsi" w:cs="Arial"/>
                <w:sz w:val="20"/>
                <w:szCs w:val="20"/>
              </w:rPr>
            </w:pPr>
            <w:r w:rsidRPr="00AA280A">
              <w:rPr>
                <w:rFonts w:asciiTheme="majorHAnsi" w:hAnsiTheme="majorHAnsi" w:cs="Arial"/>
                <w:sz w:val="20"/>
                <w:szCs w:val="20"/>
              </w:rPr>
              <w:t xml:space="preserve">Operatiivisen verkon hallinta tulee </w:t>
            </w:r>
            <w:r w:rsidR="00AA280A" w:rsidRPr="00AA280A">
              <w:rPr>
                <w:rFonts w:asciiTheme="majorHAnsi" w:hAnsiTheme="majorHAnsi" w:cs="Arial"/>
                <w:sz w:val="20"/>
                <w:szCs w:val="20"/>
              </w:rPr>
              <w:t>toteuttaa</w:t>
            </w:r>
            <w:r w:rsidR="001C6CCF" w:rsidRPr="00AA280A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AA280A">
              <w:rPr>
                <w:rFonts w:asciiTheme="majorHAnsi" w:hAnsiTheme="majorHAnsi" w:cs="Arial"/>
                <w:sz w:val="20"/>
                <w:szCs w:val="20"/>
              </w:rPr>
              <w:t>k</w:t>
            </w:r>
            <w:r w:rsidR="00AA280A" w:rsidRPr="00AA280A">
              <w:rPr>
                <w:rFonts w:asciiTheme="majorHAnsi" w:hAnsiTheme="majorHAnsi" w:cs="Arial"/>
                <w:i/>
                <w:sz w:val="20"/>
                <w:szCs w:val="20"/>
                <w:u w:val="single"/>
              </w:rPr>
              <w:t>orkealla varmuustasolla</w:t>
            </w:r>
            <w:r w:rsidR="00AA280A">
              <w:rPr>
                <w:rFonts w:asciiTheme="majorHAnsi" w:hAnsiTheme="majorHAnsi" w:cs="Arial"/>
                <w:sz w:val="20"/>
                <w:szCs w:val="20"/>
              </w:rPr>
              <w:t xml:space="preserve"> siten</w:t>
            </w:r>
            <w:r w:rsidR="001C6CCF" w:rsidRPr="00AA280A">
              <w:rPr>
                <w:rFonts w:asciiTheme="majorHAnsi" w:hAnsiTheme="majorHAnsi" w:cs="Arial"/>
                <w:sz w:val="20"/>
                <w:szCs w:val="20"/>
              </w:rPr>
              <w:t>, että organisaation muiden palveluiden kuten sähköpostin tai web-selailun kautta aiheu</w:t>
            </w:r>
            <w:r w:rsidR="001C6CCF" w:rsidRPr="00AA280A">
              <w:rPr>
                <w:rFonts w:asciiTheme="majorHAnsi" w:hAnsiTheme="majorHAnsi" w:cs="Arial"/>
                <w:sz w:val="20"/>
                <w:szCs w:val="20"/>
              </w:rPr>
              <w:lastRenderedPageBreak/>
              <w:t>tuvat, sekä hallinnassa käytettävän päätelaitteen mui</w:t>
            </w:r>
            <w:r w:rsidR="00AA280A">
              <w:rPr>
                <w:rFonts w:asciiTheme="majorHAnsi" w:hAnsiTheme="majorHAnsi" w:cs="Arial"/>
                <w:sz w:val="20"/>
                <w:szCs w:val="20"/>
              </w:rPr>
              <w:t>den kuin hallin</w:t>
            </w:r>
            <w:r w:rsidR="001C6CCF" w:rsidRPr="00AA280A">
              <w:rPr>
                <w:rFonts w:asciiTheme="majorHAnsi" w:hAnsiTheme="majorHAnsi" w:cs="Arial"/>
                <w:sz w:val="20"/>
                <w:szCs w:val="20"/>
              </w:rPr>
              <w:t>nassa välttämättömien toimintojen aiheuttamat tietoturvauhat on kokonaisuutena arvioiden estetty.</w:t>
            </w:r>
          </w:p>
        </w:tc>
        <w:tc>
          <w:tcPr>
            <w:tcW w:w="1703" w:type="dxa"/>
          </w:tcPr>
          <w:p w14:paraId="7618BBD4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DEA9C18" w14:textId="77777777" w:rsidR="0008708B" w:rsidRPr="00BA2CDC" w:rsidRDefault="0008708B" w:rsidP="00B14E72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1C7303BC" w14:textId="77777777" w:rsidR="0008708B" w:rsidRPr="00BA2CDC" w:rsidRDefault="0008708B" w:rsidP="00B14E72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M72 5 §</w:t>
            </w:r>
          </w:p>
        </w:tc>
        <w:tc>
          <w:tcPr>
            <w:tcW w:w="1560" w:type="dxa"/>
          </w:tcPr>
          <w:p w14:paraId="036313EC" w14:textId="77777777" w:rsidR="0008708B" w:rsidRPr="00BA2CDC" w:rsidRDefault="0008708B" w:rsidP="005B1EF1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ISO 27001 (6.1.3 LiiteA 11.2)</w:t>
            </w:r>
          </w:p>
        </w:tc>
        <w:tc>
          <w:tcPr>
            <w:tcW w:w="1134" w:type="dxa"/>
          </w:tcPr>
          <w:p w14:paraId="0B00094C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3</w:t>
            </w:r>
          </w:p>
        </w:tc>
        <w:tc>
          <w:tcPr>
            <w:tcW w:w="3969" w:type="dxa"/>
          </w:tcPr>
          <w:p w14:paraId="1B7163CE" w14:textId="77777777" w:rsidR="0008708B" w:rsidRPr="00BA2CDC" w:rsidRDefault="00AA280A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728B">
              <w:rPr>
                <w:rFonts w:asciiTheme="majorHAnsi" w:hAnsiTheme="majorHAnsi" w:cs="Arial"/>
                <w:i/>
                <w:sz w:val="20"/>
                <w:szCs w:val="20"/>
              </w:rPr>
              <w:t>Korkealla varmuustasolla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t xml:space="preserve"> vaatimuksen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voi täyttää käyttämällä tunnis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t>tuspalvelun tuotannon hallintaverkkoon pääsyssä sellaista organisaati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lastRenderedPageBreak/>
              <w:t>on päätelaitetta, jossa on estetty pääsy muihin organisaation palveluihin ja jossa ei ole käytettävissä muita kuin hallintaverkon käytön kannalta välttämättömiä toimintoja. Myös jokin toteutus, jossa päätelait</w:t>
            </w:r>
            <w:r>
              <w:rPr>
                <w:rFonts w:asciiTheme="majorHAnsi" w:hAnsiTheme="majorHAnsi" w:cs="Arial"/>
                <w:sz w:val="20"/>
                <w:szCs w:val="20"/>
              </w:rPr>
              <w:t>teen yh</w:t>
            </w:r>
            <w:r w:rsidRPr="00AA280A">
              <w:rPr>
                <w:rFonts w:asciiTheme="majorHAnsi" w:hAnsiTheme="majorHAnsi" w:cs="Arial"/>
                <w:sz w:val="20"/>
                <w:szCs w:val="20"/>
              </w:rPr>
              <w:t>teys toimistoverkkoon olisi toteutettu terminoidusti virtualisointiin tai kvm-periaatteeseen  (etätyöpöytä) perustuvalla ratkaisulla, voisi olla kokonaisuutena arvioiden riittävän turvallinen</w:t>
            </w:r>
            <w:r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</w:tc>
      </w:tr>
      <w:tr w:rsidR="0008708B" w:rsidRPr="00BA2CDC" w14:paraId="3F52F097" w14:textId="77777777" w:rsidTr="008F3DD2">
        <w:tc>
          <w:tcPr>
            <w:tcW w:w="6376" w:type="dxa"/>
            <w:vAlign w:val="bottom"/>
          </w:tcPr>
          <w:p w14:paraId="1390B2E3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Tiedon saatavuus ja eheys tulee varmentaa suositusten mukaisella laitteiston ylläpidolla</w:t>
            </w:r>
          </w:p>
        </w:tc>
        <w:tc>
          <w:tcPr>
            <w:tcW w:w="1703" w:type="dxa"/>
          </w:tcPr>
          <w:p w14:paraId="312B7CEA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 5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</w:p>
          <w:p w14:paraId="6C63FDAA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530748BC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597E3660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59F8F829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F551D54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56CC584F" w14:textId="77777777" w:rsidTr="008F3DD2">
        <w:tc>
          <w:tcPr>
            <w:tcW w:w="6376" w:type="dxa"/>
            <w:vAlign w:val="bottom"/>
          </w:tcPr>
          <w:p w14:paraId="6BE498DC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Laitteistoja tai muuta omaisuutta ei voi poistaa ilman tarkoituksenmukaista auktorisointia</w:t>
            </w:r>
          </w:p>
        </w:tc>
        <w:tc>
          <w:tcPr>
            <w:tcW w:w="1703" w:type="dxa"/>
          </w:tcPr>
          <w:p w14:paraId="3BC91F1E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DBB8AA8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0EC310D2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C690E32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8.3)</w:t>
            </w:r>
          </w:p>
        </w:tc>
        <w:tc>
          <w:tcPr>
            <w:tcW w:w="1134" w:type="dxa"/>
          </w:tcPr>
          <w:p w14:paraId="15528010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907AEDF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48CC26BA" w14:textId="77777777" w:rsidTr="008F3DD2">
        <w:tc>
          <w:tcPr>
            <w:tcW w:w="6376" w:type="dxa"/>
            <w:vAlign w:val="bottom"/>
          </w:tcPr>
          <w:p w14:paraId="7864AA7C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Laitteiston hävittämiseen tai uudelleen käyttöön toteutetaan turvallista menetelmää</w:t>
            </w:r>
          </w:p>
        </w:tc>
        <w:tc>
          <w:tcPr>
            <w:tcW w:w="1703" w:type="dxa"/>
          </w:tcPr>
          <w:p w14:paraId="48ED4471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1678462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0B4E7B92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5CE74CF4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8.3)</w:t>
            </w:r>
          </w:p>
        </w:tc>
        <w:tc>
          <w:tcPr>
            <w:tcW w:w="1134" w:type="dxa"/>
          </w:tcPr>
          <w:p w14:paraId="30802055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E6521BD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682607A0" w14:textId="77777777" w:rsidTr="008F3DD2">
        <w:tc>
          <w:tcPr>
            <w:tcW w:w="6376" w:type="dxa"/>
            <w:vAlign w:val="bottom"/>
          </w:tcPr>
          <w:p w14:paraId="5AF689F5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Laitteita ei saa jättää valvomatta ilman tarkoituksenmukaista suojausta</w:t>
            </w:r>
          </w:p>
        </w:tc>
        <w:tc>
          <w:tcPr>
            <w:tcW w:w="1703" w:type="dxa"/>
          </w:tcPr>
          <w:p w14:paraId="3F17546B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D0E7398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2E758F8C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F10B51D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8.3)</w:t>
            </w:r>
          </w:p>
        </w:tc>
        <w:tc>
          <w:tcPr>
            <w:tcW w:w="1134" w:type="dxa"/>
          </w:tcPr>
          <w:p w14:paraId="6F010FC5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6C6EAAF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49A8AF9D" w14:textId="77777777" w:rsidTr="008F3DD2">
        <w:tc>
          <w:tcPr>
            <w:tcW w:w="6376" w:type="dxa"/>
            <w:vAlign w:val="bottom"/>
          </w:tcPr>
          <w:p w14:paraId="15FF6CFA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Luokitellun tiedon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 tilassa on huolto-, asennus- ja siivoustoimien aikana kielletty</w:t>
            </w:r>
          </w:p>
        </w:tc>
        <w:tc>
          <w:tcPr>
            <w:tcW w:w="1703" w:type="dxa"/>
          </w:tcPr>
          <w:p w14:paraId="03048339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F2AD15C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08AEA459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2EE3A05B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6D8B9B79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FD857B0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8708B" w:rsidRPr="00BA2CDC" w14:paraId="06E8A972" w14:textId="77777777" w:rsidTr="008F3DD2">
        <w:tc>
          <w:tcPr>
            <w:tcW w:w="6376" w:type="dxa"/>
          </w:tcPr>
          <w:p w14:paraId="6765E81C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Tiedon salakatselua ja salakuuntelua vastaan on suojauduttu</w:t>
            </w:r>
          </w:p>
        </w:tc>
        <w:tc>
          <w:tcPr>
            <w:tcW w:w="1703" w:type="dxa"/>
          </w:tcPr>
          <w:p w14:paraId="4B865E5A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CDE76E9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D84CF23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6B0B73B7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11.1)</w:t>
            </w:r>
          </w:p>
        </w:tc>
        <w:tc>
          <w:tcPr>
            <w:tcW w:w="1134" w:type="dxa"/>
          </w:tcPr>
          <w:p w14:paraId="31631304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0DD4AB5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Tiedon esiintymismuodosta riippumatta luokiteltua tietoa käsitellään siten, ettei tieto näy asiattomille. Erityistä huomiota kiinnitetään henkilötietoihin ja tunnistetietoihin</w:t>
            </w:r>
          </w:p>
          <w:p w14:paraId="0487DBD2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Hallintaan käytetyn tilan ikkunat on varustettu näköestesuojalla tai laitteisto on sijoitettu siten, ettei ikkunasta ole näköyhteyttä.</w:t>
            </w:r>
          </w:p>
          <w:p w14:paraId="6B08C780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Luottamuksellisista tiedoista käytävä keskustelu ei saa välittyä viereisiin tiloihin niille, joilla ei ole tietoon oikeutta.</w:t>
            </w:r>
          </w:p>
          <w:p w14:paraId="4ADA6CE4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Kannettavissa tietokoneissa on sivusta katselun estävä näyttösuoja.</w:t>
            </w:r>
          </w:p>
          <w:p w14:paraId="3890362E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ISO27001 (18.1.4)</w:t>
            </w:r>
          </w:p>
          <w:p w14:paraId="0F7B43E7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(F04)</w:t>
            </w:r>
          </w:p>
        </w:tc>
      </w:tr>
      <w:tr w:rsidR="0008708B" w:rsidRPr="00BA2CDC" w14:paraId="36BDDC38" w14:textId="77777777" w:rsidTr="008F3DD2">
        <w:tc>
          <w:tcPr>
            <w:tcW w:w="6376" w:type="dxa"/>
          </w:tcPr>
          <w:p w14:paraId="26B93A8E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Loogiset ja fyysiset jatkuvuussuunnitelmat on varmistettu yhteneväisiksi ja toisiaan tukeviksi</w:t>
            </w:r>
          </w:p>
        </w:tc>
        <w:tc>
          <w:tcPr>
            <w:tcW w:w="1703" w:type="dxa"/>
          </w:tcPr>
          <w:p w14:paraId="2B081FA5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1B2D069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3F23351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2DA7AF46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17.1)</w:t>
            </w:r>
          </w:p>
        </w:tc>
        <w:tc>
          <w:tcPr>
            <w:tcW w:w="1134" w:type="dxa"/>
          </w:tcPr>
          <w:p w14:paraId="14FBEC38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FA1E761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Hallinnolliset ja ylläpidolliset laitteistot on tunnistettu ja varmennettu organisaation jatkuvuussuunnitelman mukaisesti</w:t>
            </w:r>
          </w:p>
          <w:p w14:paraId="21362F36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Palvelimet ja laitteet on tunnistettu ja varmennettu toimintavaatimusten mukaisesti</w:t>
            </w:r>
          </w:p>
        </w:tc>
      </w:tr>
      <w:tr w:rsidR="0008708B" w:rsidRPr="00BA2CDC" w14:paraId="4C1D4092" w14:textId="77777777" w:rsidTr="008F3DD2">
        <w:tc>
          <w:tcPr>
            <w:tcW w:w="6376" w:type="dxa"/>
            <w:vAlign w:val="bottom"/>
          </w:tcPr>
          <w:p w14:paraId="2CB633A0" w14:textId="77777777" w:rsidR="0008708B" w:rsidRPr="00BA2CDC" w:rsidRDefault="0008708B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tarkastaa käyttöönotettujen jatkuvuuden varmistavien menetelmien toiminnallisuus säännöllisesti</w:t>
            </w:r>
          </w:p>
        </w:tc>
        <w:tc>
          <w:tcPr>
            <w:tcW w:w="1703" w:type="dxa"/>
          </w:tcPr>
          <w:p w14:paraId="64E74E73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8B97D01" w14:textId="77777777" w:rsidR="0008708B" w:rsidRPr="00BA2CDC" w:rsidRDefault="0008708B" w:rsidP="007B61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1EFD4012" w14:textId="77777777" w:rsidR="0008708B" w:rsidRPr="00BA2CDC" w:rsidRDefault="0008708B" w:rsidP="007B6177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60" w:type="dxa"/>
          </w:tcPr>
          <w:p w14:paraId="748FA88F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17.1)</w:t>
            </w:r>
          </w:p>
        </w:tc>
        <w:tc>
          <w:tcPr>
            <w:tcW w:w="1134" w:type="dxa"/>
          </w:tcPr>
          <w:p w14:paraId="464274BA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E84EA4B" w14:textId="77777777" w:rsidR="0008708B" w:rsidRPr="00BA2CDC" w:rsidRDefault="0008708B" w:rsidP="006C23F9">
            <w:pPr>
              <w:pStyle w:val="BodyText"/>
              <w:ind w:left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19430EA9" w14:textId="77777777" w:rsidR="00A053F3" w:rsidRPr="00BA2CDC" w:rsidRDefault="00A053F3" w:rsidP="00A053F3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14:paraId="3C963945" w14:textId="77777777" w:rsidR="00A053F3" w:rsidRPr="00BA2CDC" w:rsidRDefault="00A053F3" w:rsidP="00A053F3">
      <w:pPr>
        <w:pStyle w:val="Heading3"/>
        <w:rPr>
          <w:sz w:val="20"/>
          <w:szCs w:val="20"/>
        </w:rPr>
      </w:pPr>
      <w:bookmarkStart w:id="136" w:name="_Toc450897637"/>
      <w:bookmarkStart w:id="137" w:name="_Toc531082875"/>
      <w:r w:rsidRPr="00BA2CDC">
        <w:rPr>
          <w:sz w:val="20"/>
          <w:szCs w:val="20"/>
        </w:rPr>
        <w:t>Tekninen turvallisuus</w:t>
      </w:r>
      <w:bookmarkEnd w:id="136"/>
      <w:bookmarkEnd w:id="137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26"/>
        <w:gridCol w:w="53"/>
        <w:gridCol w:w="1701"/>
        <w:gridCol w:w="1559"/>
        <w:gridCol w:w="1134"/>
        <w:gridCol w:w="3969"/>
      </w:tblGrid>
      <w:tr w:rsidR="00A053F3" w:rsidRPr="00BA2CDC" w14:paraId="798A444D" w14:textId="77777777" w:rsidTr="00B83C48">
        <w:trPr>
          <w:tblHeader/>
        </w:trPr>
        <w:tc>
          <w:tcPr>
            <w:tcW w:w="6379" w:type="dxa"/>
            <w:gridSpan w:val="2"/>
            <w:shd w:val="clear" w:color="auto" w:fill="EEECE1"/>
          </w:tcPr>
          <w:p w14:paraId="6A1FD7AB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Kriteeri</w:t>
            </w:r>
          </w:p>
        </w:tc>
        <w:tc>
          <w:tcPr>
            <w:tcW w:w="1701" w:type="dxa"/>
            <w:shd w:val="clear" w:color="auto" w:fill="EEECE1"/>
          </w:tcPr>
          <w:p w14:paraId="62A19F86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Säädös-viittaus</w:t>
            </w:r>
          </w:p>
        </w:tc>
        <w:tc>
          <w:tcPr>
            <w:tcW w:w="1559" w:type="dxa"/>
            <w:shd w:val="clear" w:color="auto" w:fill="EEECE1"/>
          </w:tcPr>
          <w:p w14:paraId="6D71C0CD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Standardi</w:t>
            </w:r>
          </w:p>
        </w:tc>
        <w:tc>
          <w:tcPr>
            <w:tcW w:w="1134" w:type="dxa"/>
            <w:shd w:val="clear" w:color="auto" w:fill="EEECE1"/>
          </w:tcPr>
          <w:p w14:paraId="3FFE729B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LOA -taso</w:t>
            </w:r>
          </w:p>
        </w:tc>
        <w:tc>
          <w:tcPr>
            <w:tcW w:w="3969" w:type="dxa"/>
            <w:shd w:val="clear" w:color="auto" w:fill="EEECE1"/>
          </w:tcPr>
          <w:p w14:paraId="1F7F8126" w14:textId="77777777" w:rsidR="00A053F3" w:rsidRPr="00BA2CDC" w:rsidRDefault="00A053F3" w:rsidP="006C23F9">
            <w:pPr>
              <w:pStyle w:val="BodyText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/>
                <w:b/>
                <w:sz w:val="20"/>
                <w:szCs w:val="20"/>
              </w:rPr>
              <w:t>Tulkinnat</w:t>
            </w:r>
          </w:p>
        </w:tc>
      </w:tr>
      <w:tr w:rsidR="00A053F3" w:rsidRPr="00BA2CDC" w14:paraId="00CA1B56" w14:textId="77777777" w:rsidTr="00B83C48">
        <w:tc>
          <w:tcPr>
            <w:tcW w:w="6379" w:type="dxa"/>
            <w:gridSpan w:val="2"/>
          </w:tcPr>
          <w:p w14:paraId="486B3256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Operatiivinen ympäristö ja prosessit tulee olla dokumentoituna ja saatavilla</w:t>
            </w:r>
          </w:p>
        </w:tc>
        <w:tc>
          <w:tcPr>
            <w:tcW w:w="1701" w:type="dxa"/>
          </w:tcPr>
          <w:p w14:paraId="5376EA87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4101C5B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491C8455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660D905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12.1)</w:t>
            </w:r>
          </w:p>
        </w:tc>
        <w:tc>
          <w:tcPr>
            <w:tcW w:w="1134" w:type="dxa"/>
          </w:tcPr>
          <w:p w14:paraId="31671CD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BC9552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Tietojenkäsittely-ympäristön loogisen turvallisuuden tulee olla kuvattuna ja dokumentoituna.</w:t>
            </w:r>
          </w:p>
          <w:p w14:paraId="55D4306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(12.1.1)</w:t>
            </w:r>
          </w:p>
          <w:p w14:paraId="4851AF9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0B6ED42" w14:textId="77777777" w:rsidTr="00B83C48">
        <w:tc>
          <w:tcPr>
            <w:tcW w:w="6379" w:type="dxa"/>
            <w:gridSpan w:val="2"/>
            <w:vAlign w:val="bottom"/>
          </w:tcPr>
          <w:p w14:paraId="64875FC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Muutosten hallintaan tulee olla määriteltynä selkeät prosessit</w:t>
            </w:r>
          </w:p>
        </w:tc>
        <w:tc>
          <w:tcPr>
            <w:tcW w:w="1701" w:type="dxa"/>
          </w:tcPr>
          <w:p w14:paraId="3872FFBC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2EC9A072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081D0464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5C3E350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12.1.2)</w:t>
            </w:r>
          </w:p>
        </w:tc>
        <w:tc>
          <w:tcPr>
            <w:tcW w:w="1134" w:type="dxa"/>
          </w:tcPr>
          <w:p w14:paraId="598589C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302E27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B93BCD4" w14:textId="77777777" w:rsidTr="00B83C48">
        <w:tc>
          <w:tcPr>
            <w:tcW w:w="6379" w:type="dxa"/>
            <w:gridSpan w:val="2"/>
            <w:vAlign w:val="bottom"/>
          </w:tcPr>
          <w:p w14:paraId="14B8EAE6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Resurssien riittävyys tulee olla tunnistettuna ja sitä tulee tarkkailla</w:t>
            </w:r>
          </w:p>
        </w:tc>
        <w:tc>
          <w:tcPr>
            <w:tcW w:w="1701" w:type="dxa"/>
          </w:tcPr>
          <w:p w14:paraId="15183EF1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</w:t>
            </w:r>
            <w:r w:rsidR="00315027" w:rsidRPr="00BA2CDC">
              <w:rPr>
                <w:rFonts w:asciiTheme="majorHAnsi" w:hAnsiTheme="majorHAnsi" w:cs="Arial"/>
                <w:sz w:val="20"/>
                <w:szCs w:val="20"/>
              </w:rPr>
              <w:t>§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E335EAB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3C3AC05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4AB3D3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7.1)</w:t>
            </w:r>
          </w:p>
        </w:tc>
        <w:tc>
          <w:tcPr>
            <w:tcW w:w="1134" w:type="dxa"/>
          </w:tcPr>
          <w:p w14:paraId="28585B7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0BADBE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808EB36" w14:textId="77777777" w:rsidTr="00B83C48">
        <w:tc>
          <w:tcPr>
            <w:tcW w:w="6379" w:type="dxa"/>
            <w:gridSpan w:val="2"/>
            <w:vAlign w:val="bottom"/>
          </w:tcPr>
          <w:p w14:paraId="6DC017E2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Resurssien riittävyydessä tulee huomioida mahdolliset tulevaisuuden lisätarpeet</w:t>
            </w:r>
          </w:p>
        </w:tc>
        <w:tc>
          <w:tcPr>
            <w:tcW w:w="1701" w:type="dxa"/>
          </w:tcPr>
          <w:p w14:paraId="7D613781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59B3A30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2.4.5</w:t>
            </w:r>
          </w:p>
          <w:p w14:paraId="7F1413AF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0440F0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7.1)</w:t>
            </w:r>
          </w:p>
        </w:tc>
        <w:tc>
          <w:tcPr>
            <w:tcW w:w="1134" w:type="dxa"/>
          </w:tcPr>
          <w:p w14:paraId="0E0102C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7D3EBC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F5B0EEE" w14:textId="77777777" w:rsidTr="00B83C48">
        <w:tc>
          <w:tcPr>
            <w:tcW w:w="6379" w:type="dxa"/>
            <w:gridSpan w:val="2"/>
            <w:vAlign w:val="bottom"/>
          </w:tcPr>
          <w:p w14:paraId="0934601F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Ohjelmistojen ja järjestelmien asentaminen ja käyttöönotto operatiiviseen ympäristöön tulee suorittaa valtuutetun henkilön toimesta</w:t>
            </w:r>
          </w:p>
        </w:tc>
        <w:tc>
          <w:tcPr>
            <w:tcW w:w="1701" w:type="dxa"/>
          </w:tcPr>
          <w:p w14:paraId="39582F26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7158CE4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60CAB043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AD8E55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12.5)</w:t>
            </w:r>
          </w:p>
        </w:tc>
        <w:tc>
          <w:tcPr>
            <w:tcW w:w="1134" w:type="dxa"/>
          </w:tcPr>
          <w:p w14:paraId="4DE2FCC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807D3F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97D05A8" w14:textId="77777777" w:rsidTr="00B83C48">
        <w:tc>
          <w:tcPr>
            <w:tcW w:w="6379" w:type="dxa"/>
            <w:gridSpan w:val="2"/>
            <w:vAlign w:val="bottom"/>
          </w:tcPr>
          <w:p w14:paraId="6358B1C0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Operatiivisten ohjelmistojen ja järjestelmien tietoturvallisuus tulee varmistaa säännöllisillä tarkastuksilla</w:t>
            </w:r>
          </w:p>
        </w:tc>
        <w:tc>
          <w:tcPr>
            <w:tcW w:w="1701" w:type="dxa"/>
          </w:tcPr>
          <w:p w14:paraId="5CA8052A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4DB041C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51397692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2486950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12.5)</w:t>
            </w:r>
          </w:p>
        </w:tc>
        <w:tc>
          <w:tcPr>
            <w:tcW w:w="1134" w:type="dxa"/>
          </w:tcPr>
          <w:p w14:paraId="5A11280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F389A1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56DDE99" w14:textId="77777777" w:rsidTr="00B83C48">
        <w:tc>
          <w:tcPr>
            <w:tcW w:w="6379" w:type="dxa"/>
            <w:gridSpan w:val="2"/>
            <w:vAlign w:val="bottom"/>
          </w:tcPr>
          <w:p w14:paraId="6C4EBD91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Hallintaan käytettävä tietojenka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sittely-ympa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on erotettu muista ympa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ista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</w:p>
        </w:tc>
        <w:tc>
          <w:tcPr>
            <w:tcW w:w="1701" w:type="dxa"/>
          </w:tcPr>
          <w:p w14:paraId="23CB6514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CF17E6A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678B93A7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70AC642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208A268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EF3AE2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A59E02E" w14:textId="77777777" w:rsidTr="00B83C48">
        <w:tc>
          <w:tcPr>
            <w:tcW w:w="6379" w:type="dxa"/>
            <w:gridSpan w:val="2"/>
            <w:vAlign w:val="bottom"/>
          </w:tcPr>
          <w:p w14:paraId="33015CF0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Palvelinsalin tietojenkäsittely-ympäristö on erotettu muista ympäristöistä</w:t>
            </w:r>
          </w:p>
        </w:tc>
        <w:tc>
          <w:tcPr>
            <w:tcW w:w="1701" w:type="dxa"/>
          </w:tcPr>
          <w:p w14:paraId="5657365B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ACD32B9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5D1FD219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M72 5 §</w:t>
            </w:r>
          </w:p>
        </w:tc>
        <w:tc>
          <w:tcPr>
            <w:tcW w:w="1559" w:type="dxa"/>
          </w:tcPr>
          <w:p w14:paraId="28CC02B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ISO 27001 (6.1.3 LiiteA 13.1)</w:t>
            </w:r>
          </w:p>
        </w:tc>
        <w:tc>
          <w:tcPr>
            <w:tcW w:w="1134" w:type="dxa"/>
          </w:tcPr>
          <w:p w14:paraId="3590129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32555CF" w14:textId="77777777" w:rsidR="00A053F3" w:rsidRPr="00BA2CDC" w:rsidRDefault="000E0F74" w:rsidP="000E0F7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 xml:space="preserve">Mikäli erottaminen ei ole mahdollista, niin muun ympäristön pitää myös täyttää tunnistuspalvelun tarjonnalle </w:t>
            </w:r>
            <w:r w:rsidRPr="00BA2CDC">
              <w:rPr>
                <w:rFonts w:asciiTheme="majorHAnsi" w:hAnsiTheme="majorHAnsi"/>
                <w:sz w:val="20"/>
                <w:szCs w:val="20"/>
              </w:rPr>
              <w:lastRenderedPageBreak/>
              <w:t>asetetut vaatimukset. On myös varmistettava, että auditoijalla on pääsy tunnistuspalvelun tietojenkäsittely-ympäristöön kokonaisuudessaan muun tietojenkäsittely-ympäristön sitä estämättä. Muun tietojenkäsittely-ympäristön auditoijat eivät saa päästä käsiksi missään tilanteissa tunnistuspalveluntarjonnan tietojenkäsittely-ympäristöön. Lisäksi tunnistuspalveluntarjonnan tietojenkäsittely-ympäristöön on pääsy ainoastaan siihen nimetyillä henkilöillä.</w:t>
            </w:r>
          </w:p>
        </w:tc>
      </w:tr>
      <w:tr w:rsidR="00A053F3" w:rsidRPr="00BA2CDC" w14:paraId="700560D1" w14:textId="77777777" w:rsidTr="00B83C48">
        <w:tc>
          <w:tcPr>
            <w:tcW w:w="6379" w:type="dxa"/>
            <w:gridSpan w:val="2"/>
            <w:vAlign w:val="bottom"/>
          </w:tcPr>
          <w:p w14:paraId="64FA39D2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Tietojenka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sittely-ympa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kytkeminen muiden suojaustasojen ympa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ihin edellytta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va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hinta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palomuuriratkaisun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ytto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</w:p>
        </w:tc>
        <w:tc>
          <w:tcPr>
            <w:tcW w:w="1701" w:type="dxa"/>
          </w:tcPr>
          <w:p w14:paraId="6E8929E4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F1912A8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1FED7034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72F6451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6CC496A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CD3AFA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8503CAB" w14:textId="77777777" w:rsidTr="00B83C48">
        <w:tc>
          <w:tcPr>
            <w:tcW w:w="6379" w:type="dxa"/>
            <w:gridSpan w:val="2"/>
          </w:tcPr>
          <w:p w14:paraId="19602E02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Hallitun fyysisen turva-alueen ulkopuolelle meneva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liikenne salataan m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ritellyn politiikan mukaisesti.</w:t>
            </w:r>
          </w:p>
          <w:p w14:paraId="19D1D4C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1DC85C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405C318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C1A3D59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65B039B3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34A274F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10.1)</w:t>
            </w:r>
          </w:p>
        </w:tc>
        <w:tc>
          <w:tcPr>
            <w:tcW w:w="1134" w:type="dxa"/>
          </w:tcPr>
          <w:p w14:paraId="576E525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E59C44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Hyödynnetään kansallisesti ja kansainvälisesti hyväksyt</w:t>
            </w:r>
            <w:ins w:id="138" w:author="Lohtander Anne" w:date="2018-11-27T11:21:00Z">
              <w:r w:rsidR="006D0A6E">
                <w:rPr>
                  <w:rFonts w:asciiTheme="majorHAnsi" w:hAnsiTheme="majorHAnsi" w:cs="Arial"/>
                  <w:sz w:val="20"/>
                  <w:szCs w:val="20"/>
                </w:rPr>
                <w:t>tyjä</w:t>
              </w:r>
            </w:ins>
            <w:del w:id="139" w:author="Lohtander Anne" w:date="2018-11-27T11:21:00Z">
              <w:r w:rsidRPr="00BA2CDC" w:rsidDel="006D0A6E">
                <w:rPr>
                  <w:rFonts w:asciiTheme="majorHAnsi" w:hAnsiTheme="majorHAnsi" w:cs="Arial"/>
                  <w:sz w:val="20"/>
                  <w:szCs w:val="20"/>
                </w:rPr>
                <w:delText>yttyjä</w:delText>
              </w:r>
            </w:del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salausratkaisuja</w:t>
            </w:r>
          </w:p>
          <w:p w14:paraId="14CC78A5" w14:textId="77777777" w:rsidR="00A053F3" w:rsidRDefault="00A053F3" w:rsidP="006C23F9">
            <w:pPr>
              <w:rPr>
                <w:ins w:id="140" w:author="Lohtander Anne" w:date="2018-11-27T11:22:00Z"/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10.1 KATAKRI (I04)</w:t>
            </w:r>
          </w:p>
          <w:p w14:paraId="033D0E0A" w14:textId="77777777" w:rsidR="000B1D6E" w:rsidRPr="00BA2CDC" w:rsidRDefault="000B1D6E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commentRangeStart w:id="141"/>
            <w:ins w:id="142" w:author="Lohtander Anne" w:date="2018-11-27T11:22:00Z">
              <w:r>
                <w:rPr>
                  <w:rFonts w:asciiTheme="majorHAnsi" w:hAnsiTheme="majorHAnsi" w:cs="Arial"/>
                  <w:sz w:val="20"/>
                  <w:szCs w:val="20"/>
                </w:rPr>
                <w:t>x</w:t>
              </w:r>
              <w:commentRangeEnd w:id="141"/>
              <w:r>
                <w:rPr>
                  <w:rStyle w:val="CommentReference"/>
                </w:rPr>
                <w:commentReference w:id="141"/>
              </w:r>
            </w:ins>
          </w:p>
        </w:tc>
      </w:tr>
      <w:tr w:rsidR="00A053F3" w:rsidRPr="00BA2CDC" w14:paraId="09130D04" w14:textId="77777777" w:rsidTr="00B83C48">
        <w:tc>
          <w:tcPr>
            <w:tcW w:w="14742" w:type="dxa"/>
            <w:gridSpan w:val="6"/>
            <w:vAlign w:val="bottom"/>
          </w:tcPr>
          <w:p w14:paraId="19345E51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Tietoliikenneverkon vyöhykkeistäminen ja suodatussäännöt ko. suojaustason sisa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lla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</w:p>
        </w:tc>
      </w:tr>
      <w:tr w:rsidR="00A053F3" w:rsidRPr="00BA2CDC" w14:paraId="7D9F03F5" w14:textId="77777777" w:rsidTr="00B83C48">
        <w:tc>
          <w:tcPr>
            <w:tcW w:w="6379" w:type="dxa"/>
            <w:gridSpan w:val="2"/>
          </w:tcPr>
          <w:p w14:paraId="3AE6FFC9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noudattaa vähimpien oikeuksien periaatetta</w:t>
            </w:r>
          </w:p>
        </w:tc>
        <w:tc>
          <w:tcPr>
            <w:tcW w:w="1701" w:type="dxa"/>
          </w:tcPr>
          <w:p w14:paraId="4AEF97BD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49CFFB4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60A989E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F8DEBC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5299CC1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1374FB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Ylläpidon hallintaliikenne toimiston hallintaverkossa tulee noudattaa vahempien oikeuksien periaatetta.</w:t>
            </w:r>
          </w:p>
          <w:p w14:paraId="71F9221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(I04)</w:t>
            </w:r>
          </w:p>
        </w:tc>
      </w:tr>
      <w:tr w:rsidR="00A053F3" w:rsidRPr="00BA2CDC" w14:paraId="4BDF1F36" w14:textId="77777777" w:rsidTr="00B83C48">
        <w:tc>
          <w:tcPr>
            <w:tcW w:w="6379" w:type="dxa"/>
            <w:gridSpan w:val="2"/>
            <w:vAlign w:val="bottom"/>
          </w:tcPr>
          <w:p w14:paraId="5867C237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Dokumentaatioon tulee selkeästi kuvata eri turvatason verkkoalueet, sekä niiden välissä toimivat suodatus- ja valvontajärjestelmät </w:t>
            </w:r>
          </w:p>
        </w:tc>
        <w:tc>
          <w:tcPr>
            <w:tcW w:w="1701" w:type="dxa"/>
          </w:tcPr>
          <w:p w14:paraId="1F92ADB2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91E46DA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990F415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48F0B02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54A1CE6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E78659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3123790D" w14:textId="77777777" w:rsidTr="00B83C48">
        <w:tc>
          <w:tcPr>
            <w:tcW w:w="6379" w:type="dxa"/>
            <w:gridSpan w:val="2"/>
            <w:vAlign w:val="bottom"/>
          </w:tcPr>
          <w:p w14:paraId="49BD3907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Tietoliikenneverkon vyöhykkeistäminen ja suodatussäännöstöt on toteutettava vähimpien oikeuksien (least privilege) ja monitasoisen suojaamisen (defence in depth) periaatteiden mukaisesti</w:t>
            </w:r>
          </w:p>
        </w:tc>
        <w:tc>
          <w:tcPr>
            <w:tcW w:w="1701" w:type="dxa"/>
          </w:tcPr>
          <w:p w14:paraId="7B419649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E2F5912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1978C668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4960467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134" w:type="dxa"/>
          </w:tcPr>
          <w:p w14:paraId="0D7C366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13FA17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1AE7E37" w14:textId="77777777" w:rsidTr="00B83C48">
        <w:tc>
          <w:tcPr>
            <w:tcW w:w="6379" w:type="dxa"/>
            <w:gridSpan w:val="2"/>
          </w:tcPr>
          <w:p w14:paraId="38E7C190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Operatiivinen verkko tulee olla loogisesti eriytettynä ylläpito- ja hallinnointiverkosta</w:t>
            </w:r>
          </w:p>
        </w:tc>
        <w:tc>
          <w:tcPr>
            <w:tcW w:w="1701" w:type="dxa"/>
          </w:tcPr>
          <w:p w14:paraId="2DF982FC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315027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822D6EF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4B9C836A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4E6A454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5DEFE75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789EF4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Operatiiviseen palvelunympäristöön tulee olla hallinnallinen pääsy ainoastaan hallinnointiverkosta salattuja yhteyksiä hyödyntäen</w:t>
            </w:r>
          </w:p>
        </w:tc>
      </w:tr>
      <w:tr w:rsidR="00A053F3" w:rsidRPr="00BA2CDC" w14:paraId="5BCAB861" w14:textId="77777777" w:rsidTr="00B83C48">
        <w:tc>
          <w:tcPr>
            <w:tcW w:w="6379" w:type="dxa"/>
            <w:gridSpan w:val="2"/>
            <w:vAlign w:val="bottom"/>
          </w:tcPr>
          <w:p w14:paraId="7E2CFFF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Ylläpito- ja hallinnointiverkon tulee olla loogisesti eriytettynä muusta toimistoverkosta</w:t>
            </w:r>
          </w:p>
        </w:tc>
        <w:tc>
          <w:tcPr>
            <w:tcW w:w="1701" w:type="dxa"/>
          </w:tcPr>
          <w:p w14:paraId="1F6557FE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DED5F0D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66643CE7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2E81593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3347562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2C146E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FFCFE1A" w14:textId="77777777" w:rsidTr="00B83C48">
        <w:tc>
          <w:tcPr>
            <w:tcW w:w="6379" w:type="dxa"/>
            <w:gridSpan w:val="2"/>
          </w:tcPr>
          <w:p w14:paraId="0B10499E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Operatiivisen verkon yhteyksien julkiseen verkkoon tulee olla riskiperusteisia, vain palvelun toiminnallisuudet mahdollistavia yhteyksiä</w:t>
            </w:r>
          </w:p>
        </w:tc>
        <w:tc>
          <w:tcPr>
            <w:tcW w:w="1701" w:type="dxa"/>
          </w:tcPr>
          <w:p w14:paraId="0AE4E6DA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A78F25F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5CF6CA53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2BCCB9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1FDC0A5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786AB2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Palvelimien yhteydet julkiseen verkkoon tulee rajata vain välttämättömien palvelun tarjoamien rajapintojen käyttöön</w:t>
            </w:r>
          </w:p>
          <w:p w14:paraId="6461542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Kaikki tarpeettomat palvelut ja protokolla tulee poistaa käytöstä, sekä käytössä olevat protokollat määritellä sallituksi vain toiminnallisuuden kannalta välttämättömin menetelmin</w:t>
            </w:r>
          </w:p>
          <w:p w14:paraId="04E5691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(I02)</w:t>
            </w:r>
          </w:p>
        </w:tc>
      </w:tr>
      <w:tr w:rsidR="00A053F3" w:rsidRPr="00BA2CDC" w14:paraId="651CBB95" w14:textId="77777777" w:rsidTr="00B83C48">
        <w:tc>
          <w:tcPr>
            <w:tcW w:w="6379" w:type="dxa"/>
            <w:gridSpan w:val="2"/>
            <w:vAlign w:val="bottom"/>
          </w:tcPr>
          <w:p w14:paraId="57AD237B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Kaikki muut kuin toiminnalle tarpeelliset yhteydet on nimenomaisesti kielletty tai suljettu</w:t>
            </w:r>
          </w:p>
        </w:tc>
        <w:tc>
          <w:tcPr>
            <w:tcW w:w="1701" w:type="dxa"/>
          </w:tcPr>
          <w:p w14:paraId="2836FF3A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60EA09DE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LoA 2.4.3</w:t>
            </w:r>
          </w:p>
          <w:p w14:paraId="0D897387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6D21A86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(6.1.3 LiiteA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13.1)</w:t>
            </w:r>
          </w:p>
        </w:tc>
        <w:tc>
          <w:tcPr>
            <w:tcW w:w="1134" w:type="dxa"/>
          </w:tcPr>
          <w:p w14:paraId="3F46779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2, eIDAS 3</w:t>
            </w:r>
          </w:p>
        </w:tc>
        <w:tc>
          <w:tcPr>
            <w:tcW w:w="3969" w:type="dxa"/>
          </w:tcPr>
          <w:p w14:paraId="0D67E08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75A1488" w14:textId="77777777" w:rsidTr="00B83C48">
        <w:tc>
          <w:tcPr>
            <w:tcW w:w="6379" w:type="dxa"/>
            <w:gridSpan w:val="2"/>
            <w:vAlign w:val="bottom"/>
          </w:tcPr>
          <w:p w14:paraId="1A553399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Kaikesta hallinnallisesta toiminnasta on luotava audit-trail</w:t>
            </w:r>
          </w:p>
        </w:tc>
        <w:tc>
          <w:tcPr>
            <w:tcW w:w="1701" w:type="dxa"/>
          </w:tcPr>
          <w:p w14:paraId="51A940B5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5244E92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3CE729AE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0B36CE9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50A0D45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4FF0B1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E1739A2" w14:textId="77777777" w:rsidTr="00B83C48">
        <w:tc>
          <w:tcPr>
            <w:tcW w:w="6379" w:type="dxa"/>
            <w:gridSpan w:val="2"/>
            <w:vAlign w:val="bottom"/>
          </w:tcPr>
          <w:p w14:paraId="25D25357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Audit-trail tiedon käsittelyoikeudet on eriytetty (segregation of duties) hallinnollisista oikeuksista</w:t>
            </w:r>
          </w:p>
        </w:tc>
        <w:tc>
          <w:tcPr>
            <w:tcW w:w="1701" w:type="dxa"/>
          </w:tcPr>
          <w:p w14:paraId="10D3F159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DDE9469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4EF05902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75938BE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386ADF2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6FFCAE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07DA8C3B" w14:textId="77777777" w:rsidTr="00B83C48">
        <w:tc>
          <w:tcPr>
            <w:tcW w:w="6379" w:type="dxa"/>
            <w:gridSpan w:val="2"/>
            <w:vAlign w:val="bottom"/>
          </w:tcPr>
          <w:p w14:paraId="6C0AEDAA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Verkkojen eristyksen säännöt ja ohjeet tarkastetaan säännöllisin väliajoin</w:t>
            </w:r>
          </w:p>
        </w:tc>
        <w:tc>
          <w:tcPr>
            <w:tcW w:w="1701" w:type="dxa"/>
          </w:tcPr>
          <w:p w14:paraId="7A4C8F96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62D5F02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5A2B0C1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7D63E4E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18.2)</w:t>
            </w:r>
          </w:p>
        </w:tc>
        <w:tc>
          <w:tcPr>
            <w:tcW w:w="1134" w:type="dxa"/>
          </w:tcPr>
          <w:p w14:paraId="7C52725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1FAA6B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8EA688B" w14:textId="77777777" w:rsidTr="00B83C48">
        <w:tc>
          <w:tcPr>
            <w:tcW w:w="6379" w:type="dxa"/>
            <w:gridSpan w:val="2"/>
            <w:vAlign w:val="bottom"/>
          </w:tcPr>
          <w:p w14:paraId="66426D6E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Liikennettä tulee valvoa ja poikkeamiin reagoida välittömästi</w:t>
            </w:r>
          </w:p>
        </w:tc>
        <w:tc>
          <w:tcPr>
            <w:tcW w:w="1701" w:type="dxa"/>
          </w:tcPr>
          <w:p w14:paraId="1D6CF610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8287796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4380A30A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8FB7FB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235E609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6ACA95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D6BD04B" w14:textId="77777777" w:rsidTr="00B83C48">
        <w:tc>
          <w:tcPr>
            <w:tcW w:w="6379" w:type="dxa"/>
            <w:gridSpan w:val="2"/>
            <w:vAlign w:val="bottom"/>
          </w:tcPr>
          <w:p w14:paraId="33B97DD4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Saman vyöhykkeen sisällä olevia tietojärjestelmiä hallinnoidaan samojen turvallisuusmenettelytapojen mukaisesti</w:t>
            </w:r>
          </w:p>
        </w:tc>
        <w:tc>
          <w:tcPr>
            <w:tcW w:w="1701" w:type="dxa"/>
          </w:tcPr>
          <w:p w14:paraId="6E1D05FB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A7B5176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17F10FA2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15F185A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6DA2372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32AD64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40A9CE4" w14:textId="77777777" w:rsidTr="00B83C48">
        <w:tc>
          <w:tcPr>
            <w:tcW w:w="6379" w:type="dxa"/>
            <w:gridSpan w:val="2"/>
            <w:vAlign w:val="bottom"/>
          </w:tcPr>
          <w:p w14:paraId="4C2286F1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Vyöhykkeiden välistä liikennettä valvotaan ja rajoitetaan siten, että vain erikseen hyväksytty, toiminnalle välttämätön liikenne sallitaan (default-deny).</w:t>
            </w:r>
          </w:p>
        </w:tc>
        <w:tc>
          <w:tcPr>
            <w:tcW w:w="1701" w:type="dxa"/>
          </w:tcPr>
          <w:p w14:paraId="639FB725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142005B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5C14447A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1093D69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129CFF4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BF93FA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2251F1A" w14:textId="77777777" w:rsidTr="00B83C48">
        <w:tc>
          <w:tcPr>
            <w:tcW w:w="6379" w:type="dxa"/>
            <w:gridSpan w:val="2"/>
            <w:vAlign w:val="bottom"/>
          </w:tcPr>
          <w:p w14:paraId="7631A068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Tietojenkäsittely-ympäristössä on varauduttu yleisiin verkkohyökkäyksiin</w:t>
            </w:r>
          </w:p>
        </w:tc>
        <w:tc>
          <w:tcPr>
            <w:tcW w:w="1701" w:type="dxa"/>
          </w:tcPr>
          <w:p w14:paraId="68E39DDB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F2BBFEF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LoA 2.4.3</w:t>
            </w:r>
          </w:p>
          <w:p w14:paraId="4C6F2ACF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FCA321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(6.1.3 LiiteA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12.6)</w:t>
            </w:r>
          </w:p>
        </w:tc>
        <w:tc>
          <w:tcPr>
            <w:tcW w:w="1134" w:type="dxa"/>
          </w:tcPr>
          <w:p w14:paraId="6AF1B0D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2, eIDAS 3</w:t>
            </w:r>
          </w:p>
        </w:tc>
        <w:tc>
          <w:tcPr>
            <w:tcW w:w="3969" w:type="dxa"/>
          </w:tcPr>
          <w:p w14:paraId="55192EC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8BB09EE" w14:textId="77777777" w:rsidTr="00B83C48">
        <w:tc>
          <w:tcPr>
            <w:tcW w:w="6379" w:type="dxa"/>
            <w:gridSpan w:val="2"/>
            <w:vAlign w:val="bottom"/>
          </w:tcPr>
          <w:p w14:paraId="2526FDDE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Suodatus- ja valvontajärjestelmien tarkoituksenmukaisesta toiminnasta huolehditaan koko tietojenkäsittely-ympäristön elinkaaren ajan</w:t>
            </w:r>
          </w:p>
        </w:tc>
        <w:tc>
          <w:tcPr>
            <w:tcW w:w="1701" w:type="dxa"/>
          </w:tcPr>
          <w:p w14:paraId="63E5E3D2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561D5A5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154DD311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65A6E88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4F33431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CA2484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733D37F" w14:textId="77777777" w:rsidTr="00B83C48">
        <w:tc>
          <w:tcPr>
            <w:tcW w:w="6379" w:type="dxa"/>
            <w:gridSpan w:val="2"/>
            <w:vAlign w:val="bottom"/>
          </w:tcPr>
          <w:p w14:paraId="3A78D657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Liikennettä suodattavien tai valvovien järjestelmien asetusten lisääminen, muuttaminen ja poistaminen on vastuutettu ja organisoitu</w:t>
            </w:r>
          </w:p>
        </w:tc>
        <w:tc>
          <w:tcPr>
            <w:tcW w:w="1701" w:type="dxa"/>
          </w:tcPr>
          <w:p w14:paraId="48C38A37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09A4C2E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0A693F48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2AD53F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4E7B2E6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6AF1E8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7132D74" w14:textId="77777777" w:rsidTr="00B83C48">
        <w:tc>
          <w:tcPr>
            <w:tcW w:w="6379" w:type="dxa"/>
            <w:gridSpan w:val="2"/>
            <w:vAlign w:val="bottom"/>
          </w:tcPr>
          <w:p w14:paraId="4A45ABE4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Verkon ja siihen liittyvien suodatus- ja valvontajärjestelmien dokumentaatiota ylläpidetään sen elinkaaren aikana erottamattomana osana muutosten ja asetusten hallintaprosessia</w:t>
            </w:r>
          </w:p>
        </w:tc>
        <w:tc>
          <w:tcPr>
            <w:tcW w:w="1701" w:type="dxa"/>
          </w:tcPr>
          <w:p w14:paraId="6DE03439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D406C36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3B84370C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A40A29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7CAB90B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CDCA0D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F8F2EF9" w14:textId="77777777" w:rsidTr="00B83C48">
        <w:tc>
          <w:tcPr>
            <w:tcW w:w="6379" w:type="dxa"/>
            <w:gridSpan w:val="2"/>
          </w:tcPr>
          <w:p w14:paraId="55C36A58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Tietojenkäsittely-ympäristön asetuksien ja toiminnan tarkastukset </w:t>
            </w:r>
            <w:r w:rsidR="000C51D5" w:rsidRPr="00BA2CDC">
              <w:rPr>
                <w:rFonts w:asciiTheme="majorHAnsi" w:hAnsiTheme="majorHAnsi" w:cs="Arial"/>
                <w:sz w:val="20"/>
                <w:szCs w:val="20"/>
              </w:rPr>
              <w:t>o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>vat</w:t>
            </w:r>
            <w:r w:rsidR="000C51D5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säännöllisiä.</w:t>
            </w:r>
          </w:p>
          <w:p w14:paraId="44D39C7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0525792A" w14:textId="77777777" w:rsidR="00A053F3" w:rsidRPr="00BA2CDC" w:rsidRDefault="00A053F3" w:rsidP="00A84FFF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9A5F922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F533BA8" w14:textId="77777777" w:rsidR="003251E9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7247F9C" w14:textId="77777777" w:rsidR="00A053F3" w:rsidRPr="00BA2CDC" w:rsidRDefault="003251E9" w:rsidP="003251E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E406CD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12.7)</w:t>
            </w:r>
          </w:p>
        </w:tc>
        <w:tc>
          <w:tcPr>
            <w:tcW w:w="1134" w:type="dxa"/>
          </w:tcPr>
          <w:p w14:paraId="189D81C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3</w:t>
            </w:r>
          </w:p>
        </w:tc>
        <w:tc>
          <w:tcPr>
            <w:tcW w:w="3969" w:type="dxa"/>
          </w:tcPr>
          <w:p w14:paraId="6D877B50" w14:textId="77777777" w:rsidR="00A053F3" w:rsidRPr="00BA2CDC" w:rsidRDefault="00A84FFF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Tarkistetaan myös huollon aikana ja poikkeuksellisten tilanteiden jälkeen.</w:t>
            </w:r>
          </w:p>
          <w:p w14:paraId="0192A0BB" w14:textId="77777777" w:rsidR="00A84FFF" w:rsidRPr="00BA2CDC" w:rsidRDefault="00A84FFF" w:rsidP="00A84FF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Tietoliikenneympäristön suodattavien ja valvovien järjestelmien asetukset suositellaan tarkastettavaksi 6kk välein.</w:t>
            </w:r>
          </w:p>
          <w:p w14:paraId="712CD25D" w14:textId="77777777" w:rsidR="00A84FFF" w:rsidRPr="00BA2CDC" w:rsidRDefault="00A84FFF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F27BBAC" w14:textId="77777777" w:rsidTr="00B83C48">
        <w:tc>
          <w:tcPr>
            <w:tcW w:w="14742" w:type="dxa"/>
            <w:gridSpan w:val="6"/>
            <w:vAlign w:val="center"/>
          </w:tcPr>
          <w:p w14:paraId="1309EF23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Luottamuksellisten tietojen siirta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minen fyysisesti suojattujen alueiden ulkopuolella - Langattomat verkot</w:t>
            </w:r>
          </w:p>
        </w:tc>
      </w:tr>
      <w:tr w:rsidR="008835E8" w:rsidRPr="00BA2CDC" w14:paraId="5676E012" w14:textId="77777777" w:rsidTr="00B83C48">
        <w:tc>
          <w:tcPr>
            <w:tcW w:w="6379" w:type="dxa"/>
            <w:gridSpan w:val="2"/>
            <w:vAlign w:val="bottom"/>
          </w:tcPr>
          <w:p w14:paraId="3257AAE6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Langattomien verkkojen kautta kulkeva tietoliikenne salataan kansainvälisesti hyväksytyllä menetelmillä</w:t>
            </w:r>
          </w:p>
        </w:tc>
        <w:tc>
          <w:tcPr>
            <w:tcW w:w="1701" w:type="dxa"/>
          </w:tcPr>
          <w:p w14:paraId="6844054E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 xml:space="preserve">kohdat </w:t>
            </w:r>
            <w:r w:rsidR="00ED19E9" w:rsidRPr="00BA2CDC">
              <w:rPr>
                <w:rFonts w:asciiTheme="majorHAnsi" w:hAnsiTheme="majorHAnsi" w:cs="Arial"/>
                <w:sz w:val="20"/>
                <w:szCs w:val="20"/>
              </w:rPr>
              <w:t>4</w:t>
            </w:r>
            <w:r w:rsidR="000C51D5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48C73AE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6B3E94BA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ADC9E7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5CB79DC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B2CF31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Langattomien verkkojen radiorajapintaa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sitella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kuin julkista verkkoa. Yleista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Radiorajapinnan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ytto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langattomissa verkkoyhteyksissa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tulkitaan poistumiseksi fyysisesti suojatun alueen ulkopuolelle</w:t>
            </w:r>
          </w:p>
        </w:tc>
      </w:tr>
      <w:tr w:rsidR="008835E8" w:rsidRPr="00BA2CDC" w14:paraId="39828371" w14:textId="77777777" w:rsidTr="00B83C48">
        <w:tc>
          <w:tcPr>
            <w:tcW w:w="6379" w:type="dxa"/>
            <w:gridSpan w:val="2"/>
          </w:tcPr>
          <w:p w14:paraId="297EF226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Operatiivisessa verkossa ei tule olla langattomia verkkoja aktivoituna</w:t>
            </w:r>
          </w:p>
        </w:tc>
        <w:tc>
          <w:tcPr>
            <w:tcW w:w="1701" w:type="dxa"/>
          </w:tcPr>
          <w:p w14:paraId="061C6CF5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FA7CD0">
              <w:rPr>
                <w:rFonts w:asciiTheme="majorHAnsi" w:hAnsiTheme="majorHAnsi" w:cs="Arial"/>
                <w:sz w:val="20"/>
                <w:szCs w:val="20"/>
              </w:rPr>
              <w:t xml:space="preserve">kohdat </w:t>
            </w:r>
            <w:r w:rsidR="00ED19E9" w:rsidRPr="00BA2CDC">
              <w:rPr>
                <w:rFonts w:asciiTheme="majorHAnsi" w:hAnsiTheme="majorHAnsi" w:cs="Arial"/>
                <w:sz w:val="20"/>
                <w:szCs w:val="20"/>
              </w:rPr>
              <w:t>4</w:t>
            </w:r>
            <w:r w:rsidR="00FA7CD0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="00ED19E9"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B8C9B9E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2C3AC11C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650F184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11.2)</w:t>
            </w:r>
          </w:p>
        </w:tc>
        <w:tc>
          <w:tcPr>
            <w:tcW w:w="1134" w:type="dxa"/>
          </w:tcPr>
          <w:p w14:paraId="0F24269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8E9B99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Palvelinsalin laitteistoissa tulee hyödyntää fyysistä turvalliseksi suunniteltua kaapelointia.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br/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br/>
              <w:t>ISO27002 (11.2.3)</w:t>
            </w:r>
          </w:p>
        </w:tc>
      </w:tr>
      <w:tr w:rsidR="00A053F3" w:rsidRPr="00BA2CDC" w14:paraId="6EFB2600" w14:textId="77777777" w:rsidTr="00B83C48">
        <w:tc>
          <w:tcPr>
            <w:tcW w:w="14742" w:type="dxa"/>
            <w:gridSpan w:val="6"/>
            <w:vAlign w:val="bottom"/>
          </w:tcPr>
          <w:p w14:paraId="5EF963E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07BB885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Pa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syoikeuksien hallinnointi</w:t>
            </w:r>
          </w:p>
          <w:p w14:paraId="456280F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3BFEC297" w14:textId="77777777" w:rsidTr="00B83C48">
        <w:tc>
          <w:tcPr>
            <w:tcW w:w="6326" w:type="dxa"/>
            <w:vAlign w:val="bottom"/>
          </w:tcPr>
          <w:p w14:paraId="33EDC1C4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pääsyoikeuksien hallinnoinnin avulla rajoitetaan pääsy tietoon ja tiedonkäsittely-ympäristöihin suunnitelmallisesti ja dokumentoidusti</w:t>
            </w:r>
          </w:p>
        </w:tc>
        <w:tc>
          <w:tcPr>
            <w:tcW w:w="1754" w:type="dxa"/>
            <w:gridSpan w:val="2"/>
          </w:tcPr>
          <w:p w14:paraId="432F481B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FA7CD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</w:p>
          <w:p w14:paraId="07EE0DBA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2.4.6</w:t>
            </w:r>
          </w:p>
          <w:p w14:paraId="52914AD9" w14:textId="77777777" w:rsidR="008835E8" w:rsidRPr="00BA2CDC" w:rsidRDefault="008835E8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2AF13C1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134" w:type="dxa"/>
          </w:tcPr>
          <w:p w14:paraId="039B800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F8C149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31F73CC8" w14:textId="77777777" w:rsidTr="00B83C48">
        <w:tc>
          <w:tcPr>
            <w:tcW w:w="6326" w:type="dxa"/>
            <w:vAlign w:val="bottom"/>
          </w:tcPr>
          <w:p w14:paraId="377BFDB0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Pääsy järjestelmiin ja ohjelmiin rajataan organisaation pääsynvalvonnan politiikan mukaisesti</w:t>
            </w:r>
          </w:p>
        </w:tc>
        <w:tc>
          <w:tcPr>
            <w:tcW w:w="1754" w:type="dxa"/>
            <w:gridSpan w:val="2"/>
          </w:tcPr>
          <w:p w14:paraId="2AC012D2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FA7CD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59EB983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2.4.6</w:t>
            </w:r>
          </w:p>
          <w:p w14:paraId="553FAB68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69FA64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134" w:type="dxa"/>
          </w:tcPr>
          <w:p w14:paraId="35BB929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7F2A02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0A10337B" w14:textId="77777777" w:rsidTr="00B83C48">
        <w:tc>
          <w:tcPr>
            <w:tcW w:w="6326" w:type="dxa"/>
            <w:vAlign w:val="bottom"/>
          </w:tcPr>
          <w:p w14:paraId="74E3901B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Tietojenkäsittely-ympäristön käyttäjille ja automaattisille prosesseille annetaan vain ne tiedot, oikeudet tai valtuutukset, jotka ovat niiden tehtävien suorittamiseksi välttämättömiä</w:t>
            </w:r>
          </w:p>
        </w:tc>
        <w:tc>
          <w:tcPr>
            <w:tcW w:w="1754" w:type="dxa"/>
            <w:gridSpan w:val="2"/>
          </w:tcPr>
          <w:p w14:paraId="591C58A3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FA7CD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F8156BC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2.4.6</w:t>
            </w:r>
          </w:p>
          <w:p w14:paraId="0FE924E5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7E391A5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134" w:type="dxa"/>
          </w:tcPr>
          <w:p w14:paraId="6FB366F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08143B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4552C7D8" w14:textId="77777777" w:rsidTr="00B83C48">
        <w:tc>
          <w:tcPr>
            <w:tcW w:w="6326" w:type="dxa"/>
            <w:vAlign w:val="bottom"/>
          </w:tcPr>
          <w:p w14:paraId="2A93A14B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Luottamuksellisten tietojen luvaton muuttaminen ja muu luvaton tai asiaton käsittely estetään käyttöoikeushallinnan ja tietojärjestelmien asianmukaisilla turvallisuusjärjestelyilla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ja muilla toimenpiteill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</w:t>
            </w:r>
          </w:p>
        </w:tc>
        <w:tc>
          <w:tcPr>
            <w:tcW w:w="1754" w:type="dxa"/>
            <w:gridSpan w:val="2"/>
          </w:tcPr>
          <w:p w14:paraId="7C9F8924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FA7CD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F5D348D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2.4.6</w:t>
            </w:r>
          </w:p>
          <w:p w14:paraId="05B5AC1D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2598926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9.4)</w:t>
            </w:r>
          </w:p>
        </w:tc>
        <w:tc>
          <w:tcPr>
            <w:tcW w:w="1134" w:type="dxa"/>
          </w:tcPr>
          <w:p w14:paraId="69363AC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07A0D0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8826BE2" w14:textId="77777777" w:rsidTr="00B83C48">
        <w:tc>
          <w:tcPr>
            <w:tcW w:w="6326" w:type="dxa"/>
            <w:vAlign w:val="bottom"/>
          </w:tcPr>
          <w:p w14:paraId="13C97E71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pääsynvalvontapolitiikassa kuvataan erikseen käytetyt pääsynvalvontamenetelmät</w:t>
            </w:r>
          </w:p>
        </w:tc>
        <w:tc>
          <w:tcPr>
            <w:tcW w:w="1754" w:type="dxa"/>
            <w:gridSpan w:val="2"/>
          </w:tcPr>
          <w:p w14:paraId="340467C7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FA7CD0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80E1603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2.4.6</w:t>
            </w:r>
          </w:p>
          <w:p w14:paraId="3F6F26F7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26369C3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134" w:type="dxa"/>
          </w:tcPr>
          <w:p w14:paraId="18138C3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0F740E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AD3B504" w14:textId="77777777" w:rsidTr="00B83C48">
        <w:tc>
          <w:tcPr>
            <w:tcW w:w="14742" w:type="dxa"/>
            <w:gridSpan w:val="6"/>
            <w:vAlign w:val="bottom"/>
          </w:tcPr>
          <w:p w14:paraId="6E71A83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19506F5A" w14:textId="77777777" w:rsidR="008835E8" w:rsidRPr="00BA2CDC" w:rsidRDefault="008835E8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Tietojenka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sittely- ympa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n toimijoiden tunnistaminen fyysisesti suojatun alueen sisa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ll</w:t>
            </w:r>
            <w:r w:rsidRPr="00BA2CDC">
              <w:rPr>
                <w:rFonts w:ascii="Verdana" w:hAnsi="Verdana" w:cs="Verdana"/>
                <w:b/>
                <w:sz w:val="20"/>
                <w:szCs w:val="20"/>
              </w:rPr>
              <w:t>ä</w:t>
            </w:r>
          </w:p>
          <w:p w14:paraId="3DCC89E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2F1B241A" w14:textId="77777777" w:rsidTr="00B83C48">
        <w:tc>
          <w:tcPr>
            <w:tcW w:w="6326" w:type="dxa"/>
            <w:vAlign w:val="bottom"/>
          </w:tcPr>
          <w:p w14:paraId="56D44094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sittely-ympa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toteutetaan luotettavat menetelma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 tietojenka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sittely-ympa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toimijoiden tunnistamiseen</w:t>
            </w:r>
          </w:p>
        </w:tc>
        <w:tc>
          <w:tcPr>
            <w:tcW w:w="1754" w:type="dxa"/>
            <w:gridSpan w:val="2"/>
          </w:tcPr>
          <w:p w14:paraId="27BE5DC9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D20B0B3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2.4.6</w:t>
            </w:r>
          </w:p>
          <w:p w14:paraId="7A27A435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DD375A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1455267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1B16FC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858B651" w14:textId="77777777" w:rsidTr="00B83C48">
        <w:tc>
          <w:tcPr>
            <w:tcW w:w="6326" w:type="dxa"/>
            <w:vAlign w:val="bottom"/>
          </w:tcPr>
          <w:p w14:paraId="3F44D35C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Käytetyt menetelmät valitaan tietojenkäsittely-ympäristön tietoturvatason, sekä riskianalyysin perusteella</w:t>
            </w:r>
          </w:p>
        </w:tc>
        <w:tc>
          <w:tcPr>
            <w:tcW w:w="1754" w:type="dxa"/>
            <w:gridSpan w:val="2"/>
          </w:tcPr>
          <w:p w14:paraId="4E6D4910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5198C015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 ja 2.4.6</w:t>
            </w:r>
          </w:p>
          <w:p w14:paraId="6C0DB43A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64C803A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68416E7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138BA8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5B39A31C" w14:textId="77777777" w:rsidTr="00B83C48">
        <w:tc>
          <w:tcPr>
            <w:tcW w:w="6326" w:type="dxa"/>
            <w:vAlign w:val="bottom"/>
          </w:tcPr>
          <w:p w14:paraId="2E572322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Käyttäjien rekisteröinti ja rekisteröinnin purkamisen prosessi on määritelty, käyttöönotettu ja dokumentoitu</w:t>
            </w:r>
          </w:p>
        </w:tc>
        <w:tc>
          <w:tcPr>
            <w:tcW w:w="1754" w:type="dxa"/>
            <w:gridSpan w:val="2"/>
          </w:tcPr>
          <w:p w14:paraId="5FEBA3CB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DF797C8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="001E4893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2.4.6</w:t>
            </w:r>
          </w:p>
          <w:p w14:paraId="4E86C938" w14:textId="77777777" w:rsidR="008835E8" w:rsidRPr="00BA2CDC" w:rsidRDefault="008835E8" w:rsidP="001E489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23E2430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3A32740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C992BF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0CEAF384" w14:textId="77777777" w:rsidTr="00B83C48">
        <w:tc>
          <w:tcPr>
            <w:tcW w:w="6326" w:type="dxa"/>
            <w:vAlign w:val="bottom"/>
          </w:tcPr>
          <w:p w14:paraId="4D336255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Organisaatiossa on käyttöönotettu provisiointiprosessi joka mahdollistaa käyttäjän oikeuksien poistamisen kaikista tunnistetuista järjestelmistä</w:t>
            </w:r>
          </w:p>
        </w:tc>
        <w:tc>
          <w:tcPr>
            <w:tcW w:w="1754" w:type="dxa"/>
            <w:gridSpan w:val="2"/>
          </w:tcPr>
          <w:p w14:paraId="475025B4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8C34786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2.4.6</w:t>
            </w:r>
          </w:p>
          <w:p w14:paraId="269BD76B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43A3E16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010A71A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8B7C41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7FCB1652" w14:textId="77777777" w:rsidTr="00B83C48">
        <w:tc>
          <w:tcPr>
            <w:tcW w:w="6326" w:type="dxa"/>
            <w:vAlign w:val="bottom"/>
          </w:tcPr>
          <w:p w14:paraId="2C8CB44E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Käyttäjäoikeuksien myöntämistä ja käyttöä rajoitetaan ja hallinnoidaan</w:t>
            </w:r>
          </w:p>
        </w:tc>
        <w:tc>
          <w:tcPr>
            <w:tcW w:w="1754" w:type="dxa"/>
            <w:gridSpan w:val="2"/>
          </w:tcPr>
          <w:p w14:paraId="2CEDF003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F1D72DA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="001E4893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2.4.6</w:t>
            </w:r>
          </w:p>
          <w:p w14:paraId="67CBE986" w14:textId="77777777" w:rsidR="008835E8" w:rsidRPr="00BA2CDC" w:rsidRDefault="008835E8" w:rsidP="001E489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14CAB76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3FEB090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6C6B2E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29B5FBBA" w14:textId="77777777" w:rsidTr="00B83C48">
        <w:tc>
          <w:tcPr>
            <w:tcW w:w="6326" w:type="dxa"/>
            <w:vAlign w:val="bottom"/>
          </w:tcPr>
          <w:p w14:paraId="2D243B08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Tunnistetietojen myöntäminen ja välittäminen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toteutetaan turvallisen prosessin mukaisesti</w:t>
            </w:r>
          </w:p>
        </w:tc>
        <w:tc>
          <w:tcPr>
            <w:tcW w:w="1754" w:type="dxa"/>
            <w:gridSpan w:val="2"/>
          </w:tcPr>
          <w:p w14:paraId="61F96377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769C9F6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075B443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6E915CA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(6.1.3 LiiteA 9.2)</w:t>
            </w:r>
          </w:p>
        </w:tc>
        <w:tc>
          <w:tcPr>
            <w:tcW w:w="1134" w:type="dxa"/>
          </w:tcPr>
          <w:p w14:paraId="599B9B1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eIDAS 2,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3</w:t>
            </w:r>
          </w:p>
        </w:tc>
        <w:tc>
          <w:tcPr>
            <w:tcW w:w="3969" w:type="dxa"/>
          </w:tcPr>
          <w:p w14:paraId="41991B3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50B3091" w14:textId="77777777" w:rsidTr="00B83C48">
        <w:tc>
          <w:tcPr>
            <w:tcW w:w="6326" w:type="dxa"/>
            <w:vAlign w:val="bottom"/>
          </w:tcPr>
          <w:p w14:paraId="4586D3E1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Tiedon omistajat tarkastavat myönnetyt ja käytössä olevat käyttäjäoikeudet säännöllisesti</w:t>
            </w:r>
          </w:p>
        </w:tc>
        <w:tc>
          <w:tcPr>
            <w:tcW w:w="1754" w:type="dxa"/>
            <w:gridSpan w:val="2"/>
          </w:tcPr>
          <w:p w14:paraId="607B3940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2503645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0A3EF619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2C73C87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70DE5D9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DB933F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076C8BA" w14:textId="77777777" w:rsidTr="00B83C48">
        <w:tc>
          <w:tcPr>
            <w:tcW w:w="6326" w:type="dxa"/>
            <w:vAlign w:val="bottom"/>
          </w:tcPr>
          <w:p w14:paraId="79532076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Käyttäjien tulee noudattaa organisaation ohjeistuksia tunnistetiedon käsittelyssä</w:t>
            </w:r>
          </w:p>
        </w:tc>
        <w:tc>
          <w:tcPr>
            <w:tcW w:w="1754" w:type="dxa"/>
            <w:gridSpan w:val="2"/>
          </w:tcPr>
          <w:p w14:paraId="05113D64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16CD5D0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47532DAE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5D0C50F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9.3)</w:t>
            </w:r>
          </w:p>
        </w:tc>
        <w:tc>
          <w:tcPr>
            <w:tcW w:w="1134" w:type="dxa"/>
          </w:tcPr>
          <w:p w14:paraId="3C8BEAF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EC2565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17C3C6F" w14:textId="77777777" w:rsidTr="00B83C48">
        <w:tc>
          <w:tcPr>
            <w:tcW w:w="6326" w:type="dxa"/>
            <w:vAlign w:val="bottom"/>
          </w:tcPr>
          <w:p w14:paraId="47FF7D35" w14:textId="77777777" w:rsidR="008835E8" w:rsidRPr="00BA2CDC" w:rsidRDefault="008835E8" w:rsidP="00C27A21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Käyttäjäoikeudet poistetaan välittömästi työsuhteen,</w:t>
            </w:r>
            <w:r w:rsidR="00C27A21">
              <w:rPr>
                <w:rFonts w:asciiTheme="majorHAnsi" w:hAnsiTheme="majorHAnsi" w:cs="Arial"/>
                <w:sz w:val="20"/>
                <w:szCs w:val="20"/>
              </w:rPr>
              <w:t xml:space="preserve"> alihankinta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sopimuksen </w:t>
            </w:r>
            <w:r w:rsidR="00C27A21">
              <w:rPr>
                <w:rFonts w:asciiTheme="majorHAnsi" w:hAnsiTheme="majorHAnsi" w:cs="Arial"/>
                <w:sz w:val="20"/>
                <w:szCs w:val="20"/>
              </w:rPr>
              <w:t xml:space="preserve"> tai vastaavan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päättymisen yhteydessä</w:t>
            </w:r>
          </w:p>
        </w:tc>
        <w:tc>
          <w:tcPr>
            <w:tcW w:w="1754" w:type="dxa"/>
            <w:gridSpan w:val="2"/>
          </w:tcPr>
          <w:p w14:paraId="2F733AD6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2A502C0" w14:textId="77777777" w:rsidR="008835E8" w:rsidRPr="00BA2CDC" w:rsidRDefault="008835E8" w:rsidP="008835E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2.4.</w:t>
            </w:r>
            <w:r w:rsidR="00DC1D29" w:rsidRPr="00BA2CDC">
              <w:rPr>
                <w:rFonts w:asciiTheme="majorHAnsi" w:hAnsiTheme="majorHAnsi" w:cs="Arial"/>
                <w:sz w:val="20"/>
                <w:szCs w:val="20"/>
              </w:rPr>
              <w:t>6</w:t>
            </w:r>
          </w:p>
          <w:p w14:paraId="3F6765E1" w14:textId="77777777" w:rsidR="008835E8" w:rsidRPr="00BA2CDC" w:rsidRDefault="008835E8" w:rsidP="001E489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7CBC326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5AE6155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7CEBED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Käyttäjätunnusten lukitseminen riittää, kunhan on määritelty menettelyt, milloin lukitut tunnukset poistetaan.</w:t>
            </w:r>
          </w:p>
        </w:tc>
      </w:tr>
      <w:tr w:rsidR="008835E8" w:rsidRPr="00BA2CDC" w14:paraId="49C7A0C8" w14:textId="77777777" w:rsidTr="00B83C48">
        <w:tc>
          <w:tcPr>
            <w:tcW w:w="6326" w:type="dxa"/>
          </w:tcPr>
          <w:p w14:paraId="7627519A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Tunnistamisessa ja todennuksessa käytetään tunnettua ja turvallisena pidettyä tekniikkaa tai se on muuten järjestetty luotettavasti</w:t>
            </w:r>
          </w:p>
        </w:tc>
        <w:tc>
          <w:tcPr>
            <w:tcW w:w="1754" w:type="dxa"/>
            <w:gridSpan w:val="2"/>
          </w:tcPr>
          <w:p w14:paraId="5D7274A2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AF15614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  <w:r w:rsidR="001E4893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2.4.6</w:t>
            </w:r>
          </w:p>
          <w:p w14:paraId="677FEDF8" w14:textId="77777777" w:rsidR="008835E8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1D91F7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9.4)</w:t>
            </w:r>
          </w:p>
        </w:tc>
        <w:tc>
          <w:tcPr>
            <w:tcW w:w="1134" w:type="dxa"/>
          </w:tcPr>
          <w:p w14:paraId="71998A1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A53C7C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Mikäli käytetään salasanatodennusta: käyttäjiä on ohjeistettu hyvästä turvallisuuskäytännösta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salasanan valinnassa ja k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yt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ö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ss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</w:t>
            </w:r>
          </w:p>
          <w:p w14:paraId="6B252B3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Mikäli käytetään salasanatodennusta: käyttöä valvova ohjelmisto asettaa salasanalle tietyt turvallisuuden vähimmäisvaatimukset ja pakottaa salasanan vaihdon sopivin määräajoin</w:t>
            </w:r>
          </w:p>
          <w:p w14:paraId="0BF8913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Ylläpidollisissa ja hallinnallisissa -yhteyksissä edellytetään vahvaa,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vähintään kahteen tekijään perustuvaa käyttäjätunnistusta</w:t>
            </w:r>
          </w:p>
          <w:p w14:paraId="59E88F2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(I07)</w:t>
            </w:r>
          </w:p>
        </w:tc>
      </w:tr>
      <w:tr w:rsidR="008835E8" w:rsidRPr="00BA2CDC" w14:paraId="2625FCA9" w14:textId="77777777" w:rsidTr="00B83C48">
        <w:tc>
          <w:tcPr>
            <w:tcW w:w="6326" w:type="dxa"/>
            <w:vAlign w:val="bottom"/>
          </w:tcPr>
          <w:p w14:paraId="0A6FF08D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Ohjelmiston koodiin pääsyä rajoitetaan suunnitellusti</w:t>
            </w:r>
          </w:p>
        </w:tc>
        <w:tc>
          <w:tcPr>
            <w:tcW w:w="1754" w:type="dxa"/>
            <w:gridSpan w:val="2"/>
          </w:tcPr>
          <w:p w14:paraId="036C072D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25BF46E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7CBD0ACE" w14:textId="77777777" w:rsidR="008835E8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7B5481C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9.4)</w:t>
            </w:r>
          </w:p>
        </w:tc>
        <w:tc>
          <w:tcPr>
            <w:tcW w:w="1134" w:type="dxa"/>
          </w:tcPr>
          <w:p w14:paraId="7403ED1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5AB429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47AD4CAE" w14:textId="77777777" w:rsidTr="00B83C48">
        <w:tc>
          <w:tcPr>
            <w:tcW w:w="6326" w:type="dxa"/>
            <w:vAlign w:val="bottom"/>
          </w:tcPr>
          <w:p w14:paraId="1A5AB185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Käytössä on yksilölliset henkilökohtaiset käyttäjätunnisteet</w:t>
            </w:r>
          </w:p>
        </w:tc>
        <w:tc>
          <w:tcPr>
            <w:tcW w:w="1754" w:type="dxa"/>
            <w:gridSpan w:val="2"/>
          </w:tcPr>
          <w:p w14:paraId="2458F1CB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340AE40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636974E3" w14:textId="77777777" w:rsidR="008835E8" w:rsidRPr="00BA2CDC" w:rsidRDefault="00DC1D29" w:rsidP="00B36B8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5FB605A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6504AD3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F75077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7A925AC9" w14:textId="77777777" w:rsidTr="00B83C48">
        <w:tc>
          <w:tcPr>
            <w:tcW w:w="6326" w:type="dxa"/>
            <w:vAlign w:val="bottom"/>
          </w:tcPr>
          <w:p w14:paraId="5E639C3B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Järjestelmien ja sovellusten ylläpitotunnukset ovat henkilökohtaisia</w:t>
            </w:r>
          </w:p>
        </w:tc>
        <w:tc>
          <w:tcPr>
            <w:tcW w:w="1754" w:type="dxa"/>
            <w:gridSpan w:val="2"/>
          </w:tcPr>
          <w:p w14:paraId="2E6D684A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646A517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4F3844C3" w14:textId="77777777" w:rsidR="008835E8" w:rsidRPr="00BA2CDC" w:rsidRDefault="00DC1D29" w:rsidP="00B36B8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3CB2CBC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9.2)</w:t>
            </w:r>
          </w:p>
        </w:tc>
        <w:tc>
          <w:tcPr>
            <w:tcW w:w="1134" w:type="dxa"/>
          </w:tcPr>
          <w:p w14:paraId="32404A1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767220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7FDD3E6D" w14:textId="77777777" w:rsidTr="00B83C48">
        <w:tc>
          <w:tcPr>
            <w:tcW w:w="6326" w:type="dxa"/>
            <w:vAlign w:val="bottom"/>
          </w:tcPr>
          <w:p w14:paraId="5BB1B9D8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Kaikki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ytta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j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 tunnistetaan ja todennetaan</w:t>
            </w:r>
          </w:p>
        </w:tc>
        <w:tc>
          <w:tcPr>
            <w:tcW w:w="1754" w:type="dxa"/>
            <w:gridSpan w:val="2"/>
          </w:tcPr>
          <w:p w14:paraId="4C3371CE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CA1B99C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135A8458" w14:textId="77777777" w:rsidR="008835E8" w:rsidRPr="00BA2CDC" w:rsidRDefault="00DC1D29" w:rsidP="00B36B8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1293E26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134" w:type="dxa"/>
          </w:tcPr>
          <w:p w14:paraId="4E60AF3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E2E436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2E80975A" w14:textId="77777777" w:rsidTr="00B83C48">
        <w:tc>
          <w:tcPr>
            <w:tcW w:w="6326" w:type="dxa"/>
            <w:vAlign w:val="bottom"/>
          </w:tcPr>
          <w:p w14:paraId="65B0E4CA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Tunnistuksen epäonnistuminen liian monta kertaa peräkkäin aiheuttaa tunnuksen lukittumisen</w:t>
            </w:r>
          </w:p>
        </w:tc>
        <w:tc>
          <w:tcPr>
            <w:tcW w:w="1754" w:type="dxa"/>
            <w:gridSpan w:val="2"/>
          </w:tcPr>
          <w:p w14:paraId="4E4609B3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FEEFC94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3E5CB0D4" w14:textId="77777777" w:rsidR="008835E8" w:rsidRPr="00BA2CDC" w:rsidRDefault="00DC1D29" w:rsidP="00B36B8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04F8809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9.4)</w:t>
            </w:r>
          </w:p>
        </w:tc>
        <w:tc>
          <w:tcPr>
            <w:tcW w:w="1134" w:type="dxa"/>
          </w:tcPr>
          <w:p w14:paraId="4C6B11C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296CE9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1B0B4A57" w14:textId="77777777" w:rsidTr="00B83C48">
        <w:tc>
          <w:tcPr>
            <w:tcW w:w="6326" w:type="dxa"/>
          </w:tcPr>
          <w:p w14:paraId="163B3462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Päätelaitteet tunnistetaan teknisesti ennen pääsyn sallimista verkkoon tai palveluun, ellei verkkoon kytkeytymistä ole fyysisen turvallisuuden menetelmin rajattu suppeaksi</w:t>
            </w:r>
          </w:p>
        </w:tc>
        <w:tc>
          <w:tcPr>
            <w:tcW w:w="1754" w:type="dxa"/>
            <w:gridSpan w:val="2"/>
          </w:tcPr>
          <w:p w14:paraId="78556186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  <w:p w14:paraId="7E8B4E48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 </w:t>
            </w:r>
          </w:p>
          <w:p w14:paraId="4147230E" w14:textId="77777777" w:rsidR="008835E8" w:rsidRPr="00BA2CDC" w:rsidRDefault="00DC1D29" w:rsidP="00B36B8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6118B68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9.1)</w:t>
            </w:r>
          </w:p>
        </w:tc>
        <w:tc>
          <w:tcPr>
            <w:tcW w:w="1134" w:type="dxa"/>
          </w:tcPr>
          <w:p w14:paraId="0C1EA50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EAE6E9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Toimistoverkossa laitteiden tunnistaminen organisaation politiikan mukaisesti.</w:t>
            </w:r>
          </w:p>
          <w:p w14:paraId="54D5574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Ylläpito- ja hallintaverkossa tulee kontrolloida verkkoon liitettäviä lait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teita fyysisellä tai teknisellä kontrollilla.</w:t>
            </w:r>
          </w:p>
          <w:p w14:paraId="1782BA2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Operatiivisessa verkossa suojaus voidaan toteuttaa fyysisesti estämällä luvattomat laitteiden liittämiset verkkoon.</w:t>
            </w:r>
          </w:p>
          <w:p w14:paraId="0D2D39B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KATAKRI v.2015 (I07)</w:t>
            </w:r>
          </w:p>
        </w:tc>
      </w:tr>
      <w:tr w:rsidR="008835E8" w:rsidRPr="00BA2CDC" w14:paraId="483B3544" w14:textId="77777777" w:rsidTr="00B83C48">
        <w:tc>
          <w:tcPr>
            <w:tcW w:w="14742" w:type="dxa"/>
            <w:gridSpan w:val="6"/>
            <w:vAlign w:val="bottom"/>
          </w:tcPr>
          <w:p w14:paraId="1B2FBBEE" w14:textId="77777777" w:rsidR="008835E8" w:rsidRPr="00BA2CDC" w:rsidRDefault="008835E8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11496883" w14:textId="77777777" w:rsidR="008835E8" w:rsidRPr="00BA2CDC" w:rsidRDefault="008835E8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Va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himma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is- toimintojen ja va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himpien oikeuksien periaate - Ja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rjestelma</w:t>
            </w:r>
            <w:r w:rsidRPr="00BA2CDC">
              <w:rPr>
                <w:rFonts w:ascii="Arial" w:hAnsi="Arial" w:cs="Arial"/>
                <w:b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kovennus</w:t>
            </w: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br/>
            </w:r>
          </w:p>
        </w:tc>
      </w:tr>
      <w:tr w:rsidR="008835E8" w:rsidRPr="00BA2CDC" w14:paraId="249690F7" w14:textId="77777777" w:rsidTr="00B83C48">
        <w:tc>
          <w:tcPr>
            <w:tcW w:w="6326" w:type="dxa"/>
            <w:vAlign w:val="bottom"/>
          </w:tcPr>
          <w:p w14:paraId="22775D14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Käyttöön on otettu vain käyttövaatimusten ja tietojen käsittelyn kannalta olennaiset toiminnot, laitteet ja palvelut</w:t>
            </w:r>
          </w:p>
        </w:tc>
        <w:tc>
          <w:tcPr>
            <w:tcW w:w="1754" w:type="dxa"/>
            <w:gridSpan w:val="2"/>
          </w:tcPr>
          <w:p w14:paraId="583A86E8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856466D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00D89CC4" w14:textId="77777777" w:rsidR="008835E8" w:rsidRPr="00BA2CDC" w:rsidRDefault="00DC1D29" w:rsidP="00B36B8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1102C48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12.5)</w:t>
            </w:r>
          </w:p>
        </w:tc>
        <w:tc>
          <w:tcPr>
            <w:tcW w:w="1134" w:type="dxa"/>
          </w:tcPr>
          <w:p w14:paraId="323A20C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B09087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576DA4AF" w14:textId="77777777" w:rsidTr="00B83C48">
        <w:tc>
          <w:tcPr>
            <w:tcW w:w="6326" w:type="dxa"/>
            <w:vAlign w:val="bottom"/>
          </w:tcPr>
          <w:p w14:paraId="3F4419CA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Käytössä on menettelytapa, jolla järjestelmät asennetaan järjestelmällisesti siten, etta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lopputuloksena on kovennettu asennus</w:t>
            </w:r>
          </w:p>
        </w:tc>
        <w:tc>
          <w:tcPr>
            <w:tcW w:w="1754" w:type="dxa"/>
            <w:gridSpan w:val="2"/>
          </w:tcPr>
          <w:p w14:paraId="329E2DDB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951EB5E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</w:p>
          <w:p w14:paraId="56BF79EC" w14:textId="77777777" w:rsidR="008835E8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AB5277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12.5 / 6.1.3 LiiteA 14.2)</w:t>
            </w:r>
          </w:p>
        </w:tc>
        <w:tc>
          <w:tcPr>
            <w:tcW w:w="1134" w:type="dxa"/>
          </w:tcPr>
          <w:p w14:paraId="62B85DD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5F5F2B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108B6407" w14:textId="77777777" w:rsidTr="00B83C48">
        <w:tc>
          <w:tcPr>
            <w:tcW w:w="6326" w:type="dxa"/>
            <w:vAlign w:val="bottom"/>
          </w:tcPr>
          <w:p w14:paraId="2453A29F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Kovennettu asennus sisältää vain sellaiset komponentit ja palvelut, sekä käyttäjien ja prosessien oikeudet, jotka ovat välttämättömiä toimintavaatimusten täytta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miseksi ja turvallisuuden varmistamiseksi</w:t>
            </w:r>
          </w:p>
        </w:tc>
        <w:tc>
          <w:tcPr>
            <w:tcW w:w="1754" w:type="dxa"/>
            <w:gridSpan w:val="2"/>
          </w:tcPr>
          <w:p w14:paraId="37926775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697C81A" w14:textId="77777777" w:rsidR="00DC1D29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7E443B2" w14:textId="77777777" w:rsidR="008835E8" w:rsidRPr="00BA2CDC" w:rsidRDefault="00DC1D29" w:rsidP="00DC1D2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B05CA9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12.5 / 6.1.3 LiiteA 14.2)</w:t>
            </w:r>
          </w:p>
        </w:tc>
        <w:tc>
          <w:tcPr>
            <w:tcW w:w="1134" w:type="dxa"/>
          </w:tcPr>
          <w:p w14:paraId="083B102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CE677B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26D7EF71" w14:textId="77777777" w:rsidTr="00B83C48">
        <w:tc>
          <w:tcPr>
            <w:tcW w:w="14742" w:type="dxa"/>
            <w:gridSpan w:val="6"/>
            <w:vAlign w:val="bottom"/>
          </w:tcPr>
          <w:p w14:paraId="4E890B0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7A78E501" w14:textId="77777777" w:rsidR="008835E8" w:rsidRPr="00BA2CDC" w:rsidRDefault="008835E8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Haittaohjelmasuojaus</w:t>
            </w:r>
          </w:p>
          <w:p w14:paraId="0AF652E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01F0EDC7" w14:textId="77777777" w:rsidTr="00B83C48">
        <w:tc>
          <w:tcPr>
            <w:tcW w:w="6326" w:type="dxa"/>
            <w:vAlign w:val="bottom"/>
          </w:tcPr>
          <w:p w14:paraId="4509955F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 luvattoman muuttamisen ja muun luvattoman tai asiattoman tietojen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sittelyn esta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miseksi tietojenka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sittely-ympa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risto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ssa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toteutetaan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luotettavat menetelma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 haittaohjelmauhkien ennaltaehk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isyyn, est</w:t>
            </w:r>
            <w:r w:rsidRPr="00BA2CDC">
              <w:rPr>
                <w:rFonts w:ascii="Verdana" w:hAnsi="Verdana" w:cs="Verdana"/>
                <w:sz w:val="20"/>
                <w:szCs w:val="20"/>
              </w:rPr>
              <w:t>ä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miseen, havaitsemiseen, vastustuskykyyn ja tilanteen korjaamiseen</w:t>
            </w:r>
          </w:p>
        </w:tc>
        <w:tc>
          <w:tcPr>
            <w:tcW w:w="1754" w:type="dxa"/>
            <w:gridSpan w:val="2"/>
          </w:tcPr>
          <w:p w14:paraId="1BB436C1" w14:textId="77777777" w:rsidR="00A01A35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BA54A66" w14:textId="77777777" w:rsidR="00A01A35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F24256A" w14:textId="77777777" w:rsidR="008835E8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M72 4 §</w:t>
            </w:r>
          </w:p>
        </w:tc>
        <w:tc>
          <w:tcPr>
            <w:tcW w:w="1559" w:type="dxa"/>
          </w:tcPr>
          <w:p w14:paraId="68BC1EC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ISO 27001 (6.1.3 LiiteA 12.2)</w:t>
            </w:r>
          </w:p>
        </w:tc>
        <w:tc>
          <w:tcPr>
            <w:tcW w:w="1134" w:type="dxa"/>
          </w:tcPr>
          <w:p w14:paraId="13F6DA1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0199DF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Suositellaan käytettävien palvelimien turvapäivityksien hakeminen erillisestä verkkoon kytketyltä päivitys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laitteistolta</w:t>
            </w:r>
          </w:p>
          <w:p w14:paraId="71CDDF0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ISO27002 (12.2.1), </w:t>
            </w:r>
          </w:p>
        </w:tc>
      </w:tr>
      <w:tr w:rsidR="008835E8" w:rsidRPr="00BA2CDC" w14:paraId="21F7F568" w14:textId="77777777" w:rsidTr="00B83C48">
        <w:tc>
          <w:tcPr>
            <w:tcW w:w="6326" w:type="dxa"/>
            <w:vAlign w:val="bottom"/>
          </w:tcPr>
          <w:p w14:paraId="12DEA644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Teknisten toteutusten lisäksi käyttäjiä opastetaan oikeanlaiseen toimintaan</w:t>
            </w:r>
          </w:p>
        </w:tc>
        <w:tc>
          <w:tcPr>
            <w:tcW w:w="1754" w:type="dxa"/>
            <w:gridSpan w:val="2"/>
          </w:tcPr>
          <w:p w14:paraId="029D3050" w14:textId="77777777" w:rsidR="00A01A35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3531A9E" w14:textId="77777777" w:rsidR="00A01A35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6310A07" w14:textId="77777777" w:rsidR="008835E8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225A64D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12.2)</w:t>
            </w:r>
          </w:p>
        </w:tc>
        <w:tc>
          <w:tcPr>
            <w:tcW w:w="1134" w:type="dxa"/>
          </w:tcPr>
          <w:p w14:paraId="00DC669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257EBA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11C1AD60" w14:textId="77777777" w:rsidTr="00B83C48">
        <w:tc>
          <w:tcPr>
            <w:tcW w:w="6326" w:type="dxa"/>
            <w:vAlign w:val="bottom"/>
          </w:tcPr>
          <w:p w14:paraId="408E5B4E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Kriittisten palvelimien yhteydet julkiseen verkkoon tulee rajata ainoastaan palvelun välttämättömien toiminnallisuuksien mahdollistamiseksi</w:t>
            </w:r>
          </w:p>
        </w:tc>
        <w:tc>
          <w:tcPr>
            <w:tcW w:w="1754" w:type="dxa"/>
            <w:gridSpan w:val="2"/>
          </w:tcPr>
          <w:p w14:paraId="30518A3A" w14:textId="77777777" w:rsidR="00A01A35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330AEC8" w14:textId="77777777" w:rsidR="00A01A35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DAE1515" w14:textId="77777777" w:rsidR="008835E8" w:rsidRPr="00BA2CDC" w:rsidRDefault="00A01A35" w:rsidP="00A01A3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A6BAC1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6FB5793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FF8402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7C522698" w14:textId="77777777" w:rsidTr="00B83C48">
        <w:tc>
          <w:tcPr>
            <w:tcW w:w="14742" w:type="dxa"/>
            <w:gridSpan w:val="6"/>
            <w:vAlign w:val="bottom"/>
          </w:tcPr>
          <w:p w14:paraId="4E24FED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27A21">
              <w:rPr>
                <w:rFonts w:asciiTheme="majorHAnsi" w:hAnsiTheme="majorHAnsi" w:cs="Arial"/>
                <w:b/>
                <w:sz w:val="20"/>
                <w:szCs w:val="20"/>
              </w:rPr>
              <w:t>Turvallisuuteen liittyvien tapahtumien jäljitettävyys</w:t>
            </w:r>
          </w:p>
        </w:tc>
      </w:tr>
      <w:tr w:rsidR="008835E8" w:rsidRPr="00BA2CDC" w14:paraId="61C33D03" w14:textId="77777777" w:rsidTr="00B83C48">
        <w:tc>
          <w:tcPr>
            <w:tcW w:w="6326" w:type="dxa"/>
            <w:vAlign w:val="bottom"/>
          </w:tcPr>
          <w:p w14:paraId="769F8BE7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Organisaation tulee tallentaa ja monitoroida järjestelmien tapahtumia varmistamalla, että ainakin työasemien, palvelinten, verkkolaitteiden ja vastaavien lokien keräys on päällä</w:t>
            </w:r>
          </w:p>
        </w:tc>
        <w:tc>
          <w:tcPr>
            <w:tcW w:w="1754" w:type="dxa"/>
            <w:gridSpan w:val="2"/>
          </w:tcPr>
          <w:p w14:paraId="61C71254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D1712A2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69329CD4" w14:textId="77777777" w:rsidR="008835E8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55B751E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74CDB91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341E38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8835E8" w:rsidRPr="00BA2CDC" w14:paraId="08D777A1" w14:textId="77777777" w:rsidTr="00B83C48">
        <w:tc>
          <w:tcPr>
            <w:tcW w:w="6326" w:type="dxa"/>
            <w:vAlign w:val="bottom"/>
          </w:tcPr>
          <w:p w14:paraId="1A087D0D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Verkkolaitteiden ja operatiivisen verkon palvelimien lokeista tulee pystya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lkika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teen selvitta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ma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mita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hallintatoimenpiteita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laitteille on tehty, milloin ja kenen toimesta</w:t>
            </w:r>
          </w:p>
        </w:tc>
        <w:tc>
          <w:tcPr>
            <w:tcW w:w="1754" w:type="dxa"/>
            <w:gridSpan w:val="2"/>
          </w:tcPr>
          <w:p w14:paraId="52B210D9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43D265B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8F53C84" w14:textId="77777777" w:rsidR="008835E8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31F440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2182BE7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FD13B2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8835E8" w:rsidRPr="00BA2CDC" w14:paraId="3C5FE4F9" w14:textId="77777777" w:rsidTr="00B83C48">
        <w:tc>
          <w:tcPr>
            <w:tcW w:w="6326" w:type="dxa"/>
            <w:vAlign w:val="bottom"/>
          </w:tcPr>
          <w:p w14:paraId="4D1505E6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Tapahtumalokeja tulee kera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rjestelma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toiminnasta, ka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ytta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ja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n toimista, turvaan liittyvista</w:t>
            </w:r>
            <w:r w:rsidRPr="00BA2CDC">
              <w:rPr>
                <w:rFonts w:ascii="Arial" w:hAnsi="Arial" w:cs="Arial"/>
                <w:sz w:val="20"/>
                <w:szCs w:val="20"/>
              </w:rPr>
              <w:t>̈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tapahtumista ja poikkeuksista</w:t>
            </w:r>
          </w:p>
        </w:tc>
        <w:tc>
          <w:tcPr>
            <w:tcW w:w="1754" w:type="dxa"/>
            <w:gridSpan w:val="2"/>
          </w:tcPr>
          <w:p w14:paraId="3A901B0D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56A9B0A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5CA95E4" w14:textId="77777777" w:rsidR="008835E8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67E51BB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5B6493F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C8E5BA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46D3C6DE" w14:textId="77777777" w:rsidTr="00B83C48">
        <w:tc>
          <w:tcPr>
            <w:tcW w:w="6326" w:type="dxa"/>
            <w:vAlign w:val="bottom"/>
          </w:tcPr>
          <w:p w14:paraId="45DFF83A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Tapahtumia tulee seurata ja tarkastaa säännöllisesti</w:t>
            </w:r>
          </w:p>
        </w:tc>
        <w:tc>
          <w:tcPr>
            <w:tcW w:w="1754" w:type="dxa"/>
            <w:gridSpan w:val="2"/>
          </w:tcPr>
          <w:p w14:paraId="3C42A5C2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3DDD166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4FB732A9" w14:textId="77777777" w:rsidR="008835E8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21F59D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47C705F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93BD12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0A97D4EA" w14:textId="77777777" w:rsidTr="00B83C48">
        <w:tc>
          <w:tcPr>
            <w:tcW w:w="6326" w:type="dxa"/>
            <w:vAlign w:val="bottom"/>
          </w:tcPr>
          <w:p w14:paraId="45811C99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Operatiivisen verkon kaikkien laitteiden kellot tulee synkronoida yhteisen hyväksytyn NTP -palvelun kautta</w:t>
            </w:r>
          </w:p>
        </w:tc>
        <w:tc>
          <w:tcPr>
            <w:tcW w:w="1754" w:type="dxa"/>
            <w:gridSpan w:val="2"/>
          </w:tcPr>
          <w:p w14:paraId="0532ED48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DC59284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6F927DA2" w14:textId="77777777" w:rsidR="008835E8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61EAAC1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02D881C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6F6F16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7B995AAA" w14:textId="77777777" w:rsidTr="00B83C48">
        <w:tc>
          <w:tcPr>
            <w:tcW w:w="6326" w:type="dxa"/>
            <w:vAlign w:val="bottom"/>
          </w:tcPr>
          <w:p w14:paraId="7DCFCCFA" w14:textId="77777777" w:rsidR="008835E8" w:rsidRPr="00BA2CDC" w:rsidRDefault="008835E8" w:rsidP="00ED19E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Laitteiden ja ohjelmistojen lokien kirjaaminen tulee määritellä ja dokumentoida</w:t>
            </w:r>
          </w:p>
        </w:tc>
        <w:tc>
          <w:tcPr>
            <w:tcW w:w="1754" w:type="dxa"/>
            <w:gridSpan w:val="2"/>
          </w:tcPr>
          <w:p w14:paraId="27F786F6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E0153D2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73F991ED" w14:textId="77777777" w:rsidR="008835E8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8602DD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12.4)</w:t>
            </w:r>
          </w:p>
        </w:tc>
        <w:tc>
          <w:tcPr>
            <w:tcW w:w="1134" w:type="dxa"/>
          </w:tcPr>
          <w:p w14:paraId="2CCBEEA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68FF43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790C9732" w14:textId="77777777" w:rsidTr="00B83C48">
        <w:tc>
          <w:tcPr>
            <w:tcW w:w="6326" w:type="dxa"/>
            <w:vAlign w:val="bottom"/>
          </w:tcPr>
          <w:p w14:paraId="453826CA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Lokien tallentaminen ja säilöminen jälkikäteen tapahtuvaa tutkintaa varten on suunniteltua ja toteutettava turvallisesti</w:t>
            </w:r>
          </w:p>
        </w:tc>
        <w:tc>
          <w:tcPr>
            <w:tcW w:w="1754" w:type="dxa"/>
            <w:gridSpan w:val="2"/>
          </w:tcPr>
          <w:p w14:paraId="1634F71E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8F8E450" w14:textId="77777777" w:rsidR="006C26D0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4F5B7D32" w14:textId="77777777" w:rsidR="008835E8" w:rsidRPr="00BA2CDC" w:rsidRDefault="006C26D0" w:rsidP="006C26D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  <w:r w:rsidR="00AA280A">
              <w:rPr>
                <w:rFonts w:asciiTheme="majorHAnsi" w:hAnsiTheme="majorHAnsi" w:cs="Arial"/>
                <w:sz w:val="20"/>
                <w:szCs w:val="20"/>
              </w:rPr>
              <w:t xml:space="preserve"> ja 7.5 §</w:t>
            </w:r>
          </w:p>
        </w:tc>
        <w:tc>
          <w:tcPr>
            <w:tcW w:w="1559" w:type="dxa"/>
          </w:tcPr>
          <w:p w14:paraId="03DEC07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138AF5F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509EE6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/>
                <w:sz w:val="20"/>
                <w:szCs w:val="20"/>
              </w:rPr>
              <w:t>Eräs suositeltu tapa lokien turvaamiseksi on ohjata keskeiset lokitiedot keskitetylle ja vahvasti suojatulle lokipal</w:t>
            </w:r>
            <w:r w:rsidRPr="00BA2CDC">
              <w:rPr>
                <w:rFonts w:asciiTheme="majorHAnsi" w:hAnsiTheme="majorHAnsi"/>
                <w:sz w:val="20"/>
                <w:szCs w:val="20"/>
              </w:rPr>
              <w:softHyphen/>
              <w:t>velimelle, jonka tiedot varmuuskopioidaan säännöllisesti.</w:t>
            </w:r>
            <w:r w:rsidR="00AA280A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8835E8" w:rsidRPr="00BA2CDC" w14:paraId="0899DC8E" w14:textId="77777777" w:rsidTr="00B83C48">
        <w:tc>
          <w:tcPr>
            <w:tcW w:w="6326" w:type="dxa"/>
            <w:vAlign w:val="bottom"/>
          </w:tcPr>
          <w:p w14:paraId="731163EE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Lokeille pitää määritellä säilöntään riittävän pitkä aika jälkikäteen tapahtuvaa selvitystä varten</w:t>
            </w:r>
          </w:p>
        </w:tc>
        <w:tc>
          <w:tcPr>
            <w:tcW w:w="1754" w:type="dxa"/>
            <w:gridSpan w:val="2"/>
          </w:tcPr>
          <w:p w14:paraId="7D338A95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D587056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4DA76FA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C12FF3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0FD64CE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B521FC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4EA693F2" w14:textId="77777777" w:rsidTr="00B83C48">
        <w:tc>
          <w:tcPr>
            <w:tcW w:w="14742" w:type="dxa"/>
            <w:gridSpan w:val="6"/>
            <w:vAlign w:val="bottom"/>
          </w:tcPr>
          <w:p w14:paraId="11AEDD1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7C64D3AE" w14:textId="77777777" w:rsidR="008835E8" w:rsidRPr="00BA2CDC" w:rsidRDefault="008835E8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Poikkeamien havainnointikyky ja toipuminen</w:t>
            </w:r>
          </w:p>
          <w:p w14:paraId="4319C4F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47AE977" w14:textId="77777777" w:rsidTr="00B83C48">
        <w:tc>
          <w:tcPr>
            <w:tcW w:w="6326" w:type="dxa"/>
            <w:vAlign w:val="bottom"/>
          </w:tcPr>
          <w:p w14:paraId="67867EAF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Tietojenkäsittely-ympäristössä toteutetaan luotettavat menetelmät, joilla pyritään havaitsemaan hyökkäys tietojenkäsittely-ympäristöä vastaan</w:t>
            </w:r>
          </w:p>
        </w:tc>
        <w:tc>
          <w:tcPr>
            <w:tcW w:w="1754" w:type="dxa"/>
            <w:gridSpan w:val="2"/>
          </w:tcPr>
          <w:p w14:paraId="2DB6DC43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B2CC444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F723AF2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C4C326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52356C4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687029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678CBB38" w14:textId="77777777" w:rsidTr="00B83C48">
        <w:tc>
          <w:tcPr>
            <w:tcW w:w="6326" w:type="dxa"/>
            <w:vAlign w:val="bottom"/>
          </w:tcPr>
          <w:p w14:paraId="5A5B642E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Tietojenkäsittely-ympäristössä toteutetaan luotettavat menetelmät, joilla pyritään rajoittamaan hyökkäyksen vaikutukset mahdollisimman pieneen osaan tietoja tai tietojenkäsittely-ympäristön resursseja </w:t>
            </w:r>
          </w:p>
        </w:tc>
        <w:tc>
          <w:tcPr>
            <w:tcW w:w="1754" w:type="dxa"/>
            <w:gridSpan w:val="2"/>
          </w:tcPr>
          <w:p w14:paraId="7F1F0C67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52BC77F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B914B8C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700C0FB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19C4328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6D43F4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43E77BE2" w14:textId="77777777" w:rsidTr="00B83C48">
        <w:tc>
          <w:tcPr>
            <w:tcW w:w="6326" w:type="dxa"/>
            <w:vAlign w:val="bottom"/>
          </w:tcPr>
          <w:p w14:paraId="1CF73C2C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Tietojenkäsittely-ympäristössä toteutetaan luotettavat menetelmät, joilla pyritään estämään muut vahingot</w:t>
            </w:r>
          </w:p>
        </w:tc>
        <w:tc>
          <w:tcPr>
            <w:tcW w:w="1754" w:type="dxa"/>
            <w:gridSpan w:val="2"/>
          </w:tcPr>
          <w:p w14:paraId="53CC1BE1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85673E8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7A97E13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0C565CD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13.1)</w:t>
            </w:r>
          </w:p>
        </w:tc>
        <w:tc>
          <w:tcPr>
            <w:tcW w:w="1134" w:type="dxa"/>
          </w:tcPr>
          <w:p w14:paraId="683592C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A4DC0B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018956DE" w14:textId="77777777" w:rsidTr="00B83C48">
        <w:tc>
          <w:tcPr>
            <w:tcW w:w="6326" w:type="dxa"/>
            <w:vAlign w:val="bottom"/>
          </w:tcPr>
          <w:p w14:paraId="22885E8D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Tietojenkäsittely-ympäristössä toteutetaan luotettavat menetelmät, joilla pyritään palauttamaan tietojenkäsittely-ympäristön suojattu tilanne</w:t>
            </w:r>
          </w:p>
        </w:tc>
        <w:tc>
          <w:tcPr>
            <w:tcW w:w="1754" w:type="dxa"/>
            <w:gridSpan w:val="2"/>
          </w:tcPr>
          <w:p w14:paraId="64A00BB5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B36B8F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AEDF957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46836F99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B5D172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17.1)</w:t>
            </w:r>
          </w:p>
        </w:tc>
        <w:tc>
          <w:tcPr>
            <w:tcW w:w="1134" w:type="dxa"/>
          </w:tcPr>
          <w:p w14:paraId="7D4CF89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CE9D47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5F961B09" w14:textId="77777777" w:rsidTr="00B83C48">
        <w:tc>
          <w:tcPr>
            <w:tcW w:w="6326" w:type="dxa"/>
            <w:vAlign w:val="bottom"/>
          </w:tcPr>
          <w:p w14:paraId="0CD63082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Kaikkien verkkojen rajojen poikkeamia tulee havainnoida ja poikkeamista tulee raportoida</w:t>
            </w:r>
          </w:p>
        </w:tc>
        <w:tc>
          <w:tcPr>
            <w:tcW w:w="1754" w:type="dxa"/>
            <w:gridSpan w:val="2"/>
          </w:tcPr>
          <w:p w14:paraId="100FA500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339B1B3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2.4.3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="00000E38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14:paraId="1763072B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D16C46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7D797DB4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8D85DE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1DC166F2" w14:textId="77777777" w:rsidTr="00B83C48">
        <w:tc>
          <w:tcPr>
            <w:tcW w:w="6326" w:type="dxa"/>
            <w:vAlign w:val="bottom"/>
          </w:tcPr>
          <w:p w14:paraId="1C981F1C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Organisaatiolla tulee olla selkeät toimintaprosessit poikkeamien hallintaa, sekä niistä tiedottamiseen</w:t>
            </w:r>
          </w:p>
        </w:tc>
        <w:tc>
          <w:tcPr>
            <w:tcW w:w="1754" w:type="dxa"/>
            <w:gridSpan w:val="2"/>
          </w:tcPr>
          <w:p w14:paraId="12EE2BCC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 5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</w:p>
          <w:p w14:paraId="5612F48B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03C649E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17ECDF5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75419DB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14C78C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3AB37A2B" w14:textId="77777777" w:rsidTr="00B83C48">
        <w:tc>
          <w:tcPr>
            <w:tcW w:w="6326" w:type="dxa"/>
          </w:tcPr>
          <w:p w14:paraId="1F971BDF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Poikkeamien hallinnan hallinnolliset vastuut ja menetelmät tulee määritellä ja prosessi tulee dokumentoida</w:t>
            </w:r>
          </w:p>
        </w:tc>
        <w:tc>
          <w:tcPr>
            <w:tcW w:w="1754" w:type="dxa"/>
            <w:gridSpan w:val="2"/>
          </w:tcPr>
          <w:p w14:paraId="0314F835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682B396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6F307362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0C76B0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6D6242F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DAFB98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Palveluntarjoaja nimeää henkilöt, joiden vastuulla on poikkeamien seuranta, säännön mukainen hoitaminen ja niistä raportointi</w:t>
            </w:r>
          </w:p>
          <w:p w14:paraId="096D21B9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(16.1.1)</w:t>
            </w:r>
          </w:p>
        </w:tc>
      </w:tr>
      <w:tr w:rsidR="008835E8" w:rsidRPr="00BA2CDC" w14:paraId="18BB3EE1" w14:textId="77777777" w:rsidTr="00B83C48">
        <w:tc>
          <w:tcPr>
            <w:tcW w:w="6326" w:type="dxa"/>
            <w:vAlign w:val="bottom"/>
          </w:tcPr>
          <w:p w14:paraId="126293CC" w14:textId="77777777" w:rsidR="008835E8" w:rsidRPr="00BA2CDC" w:rsidRDefault="00ED19E9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</w:t>
            </w:r>
            <w:r w:rsidR="008835E8" w:rsidRPr="00BA2CDC">
              <w:rPr>
                <w:rFonts w:asciiTheme="majorHAnsi" w:hAnsiTheme="majorHAnsi" w:cs="Arial"/>
                <w:sz w:val="20"/>
                <w:szCs w:val="20"/>
              </w:rPr>
              <w:t>oikkeamat tulee raportoida sovittuja kanavia hyödyntäen mahdollisimman nopeasti</w:t>
            </w:r>
          </w:p>
        </w:tc>
        <w:tc>
          <w:tcPr>
            <w:tcW w:w="1754" w:type="dxa"/>
            <w:gridSpan w:val="2"/>
          </w:tcPr>
          <w:p w14:paraId="6ACCBA38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8.1 §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 kohta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 ja</w:t>
            </w:r>
            <w:r w:rsidR="00ED19E9" w:rsidRPr="00BA2CDC">
              <w:rPr>
                <w:rFonts w:asciiTheme="majorHAnsi" w:hAnsiTheme="majorHAnsi" w:cs="Arial"/>
                <w:sz w:val="20"/>
                <w:szCs w:val="20"/>
              </w:rPr>
              <w:t xml:space="preserve"> 16</w:t>
            </w:r>
            <w:r w:rsidR="00191A0D" w:rsidRPr="00BA2CDC">
              <w:rPr>
                <w:rFonts w:asciiTheme="majorHAnsi" w:hAnsiTheme="majorHAnsi" w:cs="Arial"/>
                <w:sz w:val="20"/>
                <w:szCs w:val="20"/>
              </w:rPr>
              <w:t xml:space="preserve"> §</w:t>
            </w:r>
          </w:p>
          <w:p w14:paraId="4B10F0A0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63EC14BF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72E4CF6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4EF6AC5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83D74EB" w14:textId="77777777" w:rsidR="008835E8" w:rsidRPr="00BA2CDC" w:rsidRDefault="00ED19E9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Eri tahoille ilmoittamisessa sisäisesti ja ulkoisesti voi olla eri kynnykset raportoinnille. </w:t>
            </w:r>
          </w:p>
        </w:tc>
      </w:tr>
      <w:tr w:rsidR="008835E8" w:rsidRPr="00BA2CDC" w14:paraId="4142974E" w14:textId="77777777" w:rsidTr="00B83C48">
        <w:tc>
          <w:tcPr>
            <w:tcW w:w="6326" w:type="dxa"/>
            <w:vAlign w:val="bottom"/>
          </w:tcPr>
          <w:p w14:paraId="6267F99B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Työntekijöiltä ja muilla osapuolilta, jotka käyttävät operatiivista verkkoa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>,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tulee vaatia havaintojen kir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jaamista sekä raportointia</w:t>
            </w:r>
          </w:p>
        </w:tc>
        <w:tc>
          <w:tcPr>
            <w:tcW w:w="1754" w:type="dxa"/>
            <w:gridSpan w:val="2"/>
          </w:tcPr>
          <w:p w14:paraId="49DF8E2B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205DDFD0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LoA 2.4.3, </w:t>
            </w:r>
          </w:p>
          <w:p w14:paraId="4C600062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19FB96E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(6.1.3 LiiteA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16.1)</w:t>
            </w:r>
          </w:p>
        </w:tc>
        <w:tc>
          <w:tcPr>
            <w:tcW w:w="1134" w:type="dxa"/>
          </w:tcPr>
          <w:p w14:paraId="63D9EE7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2, eIDAS 3</w:t>
            </w:r>
          </w:p>
        </w:tc>
        <w:tc>
          <w:tcPr>
            <w:tcW w:w="3969" w:type="dxa"/>
          </w:tcPr>
          <w:p w14:paraId="3A9D57E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15CE30CB" w14:textId="77777777" w:rsidTr="00B83C48">
        <w:tc>
          <w:tcPr>
            <w:tcW w:w="6326" w:type="dxa"/>
            <w:vAlign w:val="bottom"/>
          </w:tcPr>
          <w:p w14:paraId="32B3695F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Kaikki havainnot käsitellään ja niiden vaikuttavuus luokitellaan sovittujen menetelmien mukaan</w:t>
            </w:r>
          </w:p>
        </w:tc>
        <w:tc>
          <w:tcPr>
            <w:tcW w:w="1754" w:type="dxa"/>
            <w:gridSpan w:val="2"/>
          </w:tcPr>
          <w:p w14:paraId="27DE39C7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35B6016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381E8D6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19CE201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13B24E6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A77824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0F757066" w14:textId="77777777" w:rsidTr="00B83C48">
        <w:tc>
          <w:tcPr>
            <w:tcW w:w="6326" w:type="dxa"/>
            <w:vAlign w:val="bottom"/>
          </w:tcPr>
          <w:p w14:paraId="2232A268" w14:textId="77777777" w:rsidR="008835E8" w:rsidRPr="00BA2CDC" w:rsidRDefault="008835E8" w:rsidP="00191A0D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Poikkeamista annetaan hälytys</w:t>
            </w:r>
            <w:r w:rsidR="00191A0D" w:rsidRPr="00BA2CDC">
              <w:rPr>
                <w:rFonts w:asciiTheme="majorHAnsi" w:hAnsiTheme="majorHAnsi" w:cs="Arial"/>
                <w:sz w:val="20"/>
                <w:szCs w:val="20"/>
              </w:rPr>
              <w:t xml:space="preserve"> organisaation ennalta määrittelemien rajojen mukaan.</w:t>
            </w:r>
          </w:p>
        </w:tc>
        <w:tc>
          <w:tcPr>
            <w:tcW w:w="1754" w:type="dxa"/>
            <w:gridSpan w:val="2"/>
          </w:tcPr>
          <w:p w14:paraId="0B8D2E46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234F9A3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559C3A0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5FB289B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5F5950D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07E7C5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310F74CB" w14:textId="77777777" w:rsidTr="00B83C48">
        <w:tc>
          <w:tcPr>
            <w:tcW w:w="6326" w:type="dxa"/>
            <w:vAlign w:val="bottom"/>
          </w:tcPr>
          <w:p w14:paraId="2765BB85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Poikkeamien korjauksesta ja analysoinnista saatua tietoa hyödynnetään tulevien tapahtumien estämiseksi</w:t>
            </w:r>
          </w:p>
        </w:tc>
        <w:tc>
          <w:tcPr>
            <w:tcW w:w="1754" w:type="dxa"/>
            <w:gridSpan w:val="2"/>
          </w:tcPr>
          <w:p w14:paraId="04D7A0B8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F3D61EF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0E30107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2FAB3A9E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16.1)</w:t>
            </w:r>
          </w:p>
        </w:tc>
        <w:tc>
          <w:tcPr>
            <w:tcW w:w="1134" w:type="dxa"/>
          </w:tcPr>
          <w:p w14:paraId="56F48767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DFB699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34EA3AA5" w14:textId="77777777" w:rsidTr="00B83C48">
        <w:tc>
          <w:tcPr>
            <w:tcW w:w="14742" w:type="dxa"/>
            <w:gridSpan w:val="6"/>
            <w:vAlign w:val="bottom"/>
          </w:tcPr>
          <w:p w14:paraId="3900519C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5C479A8C" w14:textId="77777777" w:rsidR="008835E8" w:rsidRPr="00BA728B" w:rsidRDefault="008835E8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728B">
              <w:rPr>
                <w:rFonts w:asciiTheme="majorHAnsi" w:hAnsiTheme="majorHAnsi" w:cs="Arial"/>
                <w:b/>
                <w:sz w:val="20"/>
                <w:szCs w:val="20"/>
              </w:rPr>
              <w:t xml:space="preserve">Tietoturvallisuus-tuotteiden arviointi ja hyväksyntä – </w:t>
            </w:r>
            <w:commentRangeStart w:id="143"/>
            <w:r w:rsidRPr="00BA728B">
              <w:rPr>
                <w:rFonts w:asciiTheme="majorHAnsi" w:hAnsiTheme="majorHAnsi" w:cs="Arial"/>
                <w:b/>
                <w:sz w:val="20"/>
                <w:szCs w:val="20"/>
              </w:rPr>
              <w:t>Salausratkaisut</w:t>
            </w:r>
            <w:commentRangeEnd w:id="143"/>
            <w:r w:rsidR="00D22B05">
              <w:rPr>
                <w:rStyle w:val="CommentReference"/>
              </w:rPr>
              <w:commentReference w:id="143"/>
            </w:r>
          </w:p>
          <w:p w14:paraId="4200D4A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16275E66" w14:textId="77777777" w:rsidTr="00B83C48">
        <w:tc>
          <w:tcPr>
            <w:tcW w:w="6326" w:type="dxa"/>
          </w:tcPr>
          <w:p w14:paraId="18D8A615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Salausratkaisujen käytöstä on määritelty ja käyttöönotettu politiikka</w:t>
            </w:r>
          </w:p>
        </w:tc>
        <w:tc>
          <w:tcPr>
            <w:tcW w:w="1754" w:type="dxa"/>
            <w:gridSpan w:val="2"/>
          </w:tcPr>
          <w:p w14:paraId="4A683ACF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BA50678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4F5F952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0B6A7C7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10.1)</w:t>
            </w:r>
          </w:p>
        </w:tc>
        <w:tc>
          <w:tcPr>
            <w:tcW w:w="1134" w:type="dxa"/>
          </w:tcPr>
          <w:p w14:paraId="0F355AC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CE8B966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Vaatimus voidaan täyttää siten, että hankitut salaisratkaisut noudattavat kansainvälisiä suosituksia</w:t>
            </w:r>
          </w:p>
          <w:p w14:paraId="571D3281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(10.1.1), KATAKRI v.2015 (I12)</w:t>
            </w:r>
          </w:p>
        </w:tc>
      </w:tr>
      <w:tr w:rsidR="008835E8" w:rsidRPr="00BA2CDC" w14:paraId="3880CB47" w14:textId="77777777" w:rsidTr="00B83C48">
        <w:tc>
          <w:tcPr>
            <w:tcW w:w="6326" w:type="dxa"/>
          </w:tcPr>
          <w:p w14:paraId="7F5D393B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Politiikassa huomioidaan salausavaimien suojaus koko niiden elinkaaren ajalla</w:t>
            </w:r>
          </w:p>
        </w:tc>
        <w:tc>
          <w:tcPr>
            <w:tcW w:w="1754" w:type="dxa"/>
            <w:gridSpan w:val="2"/>
          </w:tcPr>
          <w:p w14:paraId="366985E5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942669B" w14:textId="77777777" w:rsidR="00726854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366F590" w14:textId="77777777" w:rsidR="008835E8" w:rsidRPr="00BA2CDC" w:rsidRDefault="00726854" w:rsidP="0072685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2FE78A6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10.1)</w:t>
            </w:r>
          </w:p>
        </w:tc>
        <w:tc>
          <w:tcPr>
            <w:tcW w:w="1134" w:type="dxa"/>
          </w:tcPr>
          <w:p w14:paraId="60B64DC3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4CD22DB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Salaiset avaimet ovat vain valtuutettujen käyttäjien ja prosessien käytössä</w:t>
            </w:r>
          </w:p>
          <w:p w14:paraId="362FE92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Salausavaintenhallinnan prosessit ja käytännöt ovat dokumentoituja ja asianmukaisesti toteutettuja</w:t>
            </w:r>
          </w:p>
          <w:p w14:paraId="6710F8DA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Prosessit edellyttävät vähintään kryptografisesti vahvojen avaimien käyttöä, turvallista avaintenjakelua, turvallista avainten säilytystä, säännöllisiä avaintenvaihtoja, vanhojen tai paljastuneiden avainten vaihdon, sekä valtuuttamattomien avaintenvaihtojen estämisen</w:t>
            </w:r>
          </w:p>
          <w:p w14:paraId="1127A20F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(10.1.2), KATAKRI v.2015 (I12)</w:t>
            </w:r>
          </w:p>
        </w:tc>
      </w:tr>
      <w:tr w:rsidR="008835E8" w:rsidRPr="00BA2CDC" w14:paraId="4E3C7511" w14:textId="77777777" w:rsidTr="00B83C48">
        <w:tc>
          <w:tcPr>
            <w:tcW w:w="14742" w:type="dxa"/>
            <w:gridSpan w:val="6"/>
            <w:vAlign w:val="bottom"/>
          </w:tcPr>
          <w:p w14:paraId="4003349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5606525C" w14:textId="77777777" w:rsidR="008835E8" w:rsidRPr="00BA2CDC" w:rsidRDefault="008835E8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Ohjelmistojen turvallisuus ja ohjelmistoilla toteutettavat pääsynhallinta-toteutukset</w:t>
            </w:r>
          </w:p>
          <w:p w14:paraId="4B927FC5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73C66EA2" w14:textId="77777777" w:rsidTr="00B83C48">
        <w:tc>
          <w:tcPr>
            <w:tcW w:w="6326" w:type="dxa"/>
            <w:vAlign w:val="bottom"/>
          </w:tcPr>
          <w:p w14:paraId="0063F87A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Tietojenkäsittely-ympäristön turvallisuus, tekniset ja muut kuin tekniset turvatoimet, testataan hyväksymisprosessin aikana sen varmistamiseksi, että asianmukainen turvaamistaso saavutetaan</w:t>
            </w:r>
            <w:r w:rsidR="00537434" w:rsidRPr="00BA2CDC">
              <w:rPr>
                <w:rFonts w:asciiTheme="majorHAnsi" w:hAnsiTheme="majorHAnsi" w:cs="Arial"/>
                <w:sz w:val="20"/>
                <w:szCs w:val="20"/>
              </w:rPr>
              <w:t xml:space="preserve"> ja ne on moitteettomasti toteutettu, integroitu ja konfiguroitu</w:t>
            </w:r>
          </w:p>
        </w:tc>
        <w:tc>
          <w:tcPr>
            <w:tcW w:w="1754" w:type="dxa"/>
            <w:gridSpan w:val="2"/>
          </w:tcPr>
          <w:p w14:paraId="164017FF" w14:textId="77777777" w:rsidR="00537434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3E5438B" w14:textId="77777777" w:rsidR="00537434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7D5CEC49" w14:textId="77777777" w:rsidR="008835E8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70E1B928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14.1)</w:t>
            </w:r>
          </w:p>
        </w:tc>
        <w:tc>
          <w:tcPr>
            <w:tcW w:w="1134" w:type="dxa"/>
          </w:tcPr>
          <w:p w14:paraId="1E89317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03C48ED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8835E8" w:rsidRPr="00BA2CDC" w14:paraId="4FD84F78" w14:textId="77777777" w:rsidTr="00B83C48">
        <w:tc>
          <w:tcPr>
            <w:tcW w:w="6326" w:type="dxa"/>
          </w:tcPr>
          <w:p w14:paraId="1E8F2215" w14:textId="77777777" w:rsidR="008835E8" w:rsidRPr="00BA2CDC" w:rsidRDefault="008835E8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Operatiiviseen verkkoon liitettävien ohjelmistojen tulee noudattaa turvallisen ohjelmoinnin periaatteita</w:t>
            </w:r>
          </w:p>
        </w:tc>
        <w:tc>
          <w:tcPr>
            <w:tcW w:w="1754" w:type="dxa"/>
            <w:gridSpan w:val="2"/>
          </w:tcPr>
          <w:p w14:paraId="741B4263" w14:textId="77777777" w:rsidR="00537434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4CECA19" w14:textId="77777777" w:rsidR="00537434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1C2BFDEC" w14:textId="77777777" w:rsidR="008835E8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5EB8FC3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14.2)</w:t>
            </w:r>
          </w:p>
        </w:tc>
        <w:tc>
          <w:tcPr>
            <w:tcW w:w="1134" w:type="dxa"/>
          </w:tcPr>
          <w:p w14:paraId="79B157CB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3820A52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Sovelletaan organisaation sisällä toteutettaviin kehitysprojekteihin sekä ulkoistettu</w:t>
            </w:r>
            <w:r w:rsidR="00D0794A" w:rsidRPr="00BA2CDC">
              <w:rPr>
                <w:rFonts w:asciiTheme="majorHAnsi" w:hAnsiTheme="majorHAnsi" w:cs="Arial"/>
                <w:sz w:val="20"/>
                <w:szCs w:val="20"/>
              </w:rPr>
              <w:t>ihin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 järjestelmän kehitystoiminto</w:t>
            </w:r>
            <w:r w:rsidR="00D0794A" w:rsidRPr="00BA2CDC">
              <w:rPr>
                <w:rFonts w:asciiTheme="majorHAnsi" w:hAnsiTheme="majorHAnsi" w:cs="Arial"/>
                <w:sz w:val="20"/>
                <w:szCs w:val="20"/>
              </w:rPr>
              <w:t>ihin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14:paraId="4ED2C421" w14:textId="77777777" w:rsidR="008835E8" w:rsidRPr="00BA2CDC" w:rsidRDefault="008835E8" w:rsidP="006C23F9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  <w:p w14:paraId="06BB05C0" w14:textId="77777777" w:rsidR="008835E8" w:rsidRPr="00BA2CDC" w:rsidRDefault="008835E8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Rajapintojen määrittelyt tulee erikseen säilyttää dokumentoituna</w:t>
            </w:r>
          </w:p>
        </w:tc>
      </w:tr>
      <w:tr w:rsidR="00A053F3" w:rsidRPr="00BA2CDC" w14:paraId="7A0121E0" w14:textId="77777777" w:rsidTr="00B83C48">
        <w:tc>
          <w:tcPr>
            <w:tcW w:w="14742" w:type="dxa"/>
            <w:gridSpan w:val="6"/>
            <w:vAlign w:val="bottom"/>
          </w:tcPr>
          <w:p w14:paraId="386D9BB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5FFA9AC2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Luokitellun tiedon käsittelyyn liittyvän tietojenkäsittely-ympäristön suojaus: muutos-hallintamenettelyt</w:t>
            </w:r>
          </w:p>
          <w:p w14:paraId="2C0FECE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185BAEF" w14:textId="77777777" w:rsidTr="00C0489D">
        <w:tc>
          <w:tcPr>
            <w:tcW w:w="6379" w:type="dxa"/>
            <w:gridSpan w:val="2"/>
            <w:vAlign w:val="bottom"/>
          </w:tcPr>
          <w:p w14:paraId="187D9027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Turvallisuuden varmistamista pidetään vaatimuksena koko tietojenkäsittely-ympäristön elinkaaren ajan sen alullepanosta käytöstä poistamiseen</w:t>
            </w:r>
          </w:p>
        </w:tc>
        <w:tc>
          <w:tcPr>
            <w:tcW w:w="1701" w:type="dxa"/>
          </w:tcPr>
          <w:p w14:paraId="240FF2B9" w14:textId="77777777" w:rsidR="00537434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2DF72C9" w14:textId="77777777" w:rsidR="00537434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14338C0" w14:textId="77777777" w:rsidR="00A053F3" w:rsidRPr="00BA2CDC" w:rsidRDefault="00537434" w:rsidP="0053743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2AE4EC4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14.2)</w:t>
            </w:r>
          </w:p>
        </w:tc>
        <w:tc>
          <w:tcPr>
            <w:tcW w:w="1134" w:type="dxa"/>
          </w:tcPr>
          <w:p w14:paraId="2B49210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F85F7F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BC6AA44" w14:textId="77777777" w:rsidTr="00C0489D">
        <w:tc>
          <w:tcPr>
            <w:tcW w:w="6379" w:type="dxa"/>
            <w:gridSpan w:val="2"/>
            <w:vAlign w:val="bottom"/>
          </w:tcPr>
          <w:p w14:paraId="42612942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Ohjelmistoihin tehdään vain välttämättömät muutokset. Muutoksia kontrolloidaan ja seurataan säännöllisesti. </w:t>
            </w:r>
          </w:p>
        </w:tc>
        <w:tc>
          <w:tcPr>
            <w:tcW w:w="1701" w:type="dxa"/>
          </w:tcPr>
          <w:p w14:paraId="247898ED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18F8EAB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B611668" w14:textId="77777777" w:rsidR="00A053F3" w:rsidRPr="00BA2CDC" w:rsidRDefault="000D3EB9" w:rsidP="00000E3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16A556E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14.2)</w:t>
            </w:r>
          </w:p>
        </w:tc>
        <w:tc>
          <w:tcPr>
            <w:tcW w:w="1134" w:type="dxa"/>
          </w:tcPr>
          <w:p w14:paraId="6004459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EEFACD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6977839" w14:textId="77777777" w:rsidTr="00C0489D">
        <w:tc>
          <w:tcPr>
            <w:tcW w:w="6379" w:type="dxa"/>
            <w:gridSpan w:val="2"/>
            <w:vAlign w:val="bottom"/>
          </w:tcPr>
          <w:p w14:paraId="3F7EDDB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Muutoksille toteutetaan tietoturvallisuus, sekä hyväksyntä testit ennen niiden käyttöönottoa.</w:t>
            </w:r>
          </w:p>
        </w:tc>
        <w:tc>
          <w:tcPr>
            <w:tcW w:w="1701" w:type="dxa"/>
          </w:tcPr>
          <w:p w14:paraId="010C048E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5177DF9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14890C0" w14:textId="77777777" w:rsidR="00A053F3" w:rsidRPr="00BA2CDC" w:rsidRDefault="000D3EB9" w:rsidP="00000E3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47E5EC2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14.2)</w:t>
            </w:r>
          </w:p>
        </w:tc>
        <w:tc>
          <w:tcPr>
            <w:tcW w:w="1134" w:type="dxa"/>
          </w:tcPr>
          <w:p w14:paraId="5AA10B7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F421E7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Testauksessa huomioitava tunnistusprotokollan erityispiirteet.</w:t>
            </w:r>
          </w:p>
        </w:tc>
      </w:tr>
      <w:tr w:rsidR="00A053F3" w:rsidRPr="00BA2CDC" w14:paraId="43734DF2" w14:textId="77777777" w:rsidTr="00C0489D">
        <w:tc>
          <w:tcPr>
            <w:tcW w:w="6379" w:type="dxa"/>
            <w:gridSpan w:val="2"/>
            <w:vAlign w:val="bottom"/>
          </w:tcPr>
          <w:p w14:paraId="0BEBF728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Tietojenkäsittely-ympäristön turvallisuusasiakirjoja kehitetään sen elinkaaren aikana erottamattomana osana muutosten ja asetusten hallintaprosessia</w:t>
            </w:r>
          </w:p>
        </w:tc>
        <w:tc>
          <w:tcPr>
            <w:tcW w:w="1701" w:type="dxa"/>
          </w:tcPr>
          <w:p w14:paraId="767561D7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0376AAC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903FBD0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68E01E4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14.2)</w:t>
            </w:r>
          </w:p>
        </w:tc>
        <w:tc>
          <w:tcPr>
            <w:tcW w:w="1134" w:type="dxa"/>
          </w:tcPr>
          <w:p w14:paraId="78F72B3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D42B70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F84F23C" w14:textId="77777777" w:rsidTr="00C0489D">
        <w:tc>
          <w:tcPr>
            <w:tcW w:w="6379" w:type="dxa"/>
            <w:gridSpan w:val="2"/>
          </w:tcPr>
          <w:p w14:paraId="398219AD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Käytössä on tuotannosta eriytetty kehitysympäristö.</w:t>
            </w:r>
          </w:p>
        </w:tc>
        <w:tc>
          <w:tcPr>
            <w:tcW w:w="1701" w:type="dxa"/>
          </w:tcPr>
          <w:p w14:paraId="4F1FD6BE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37E0926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6531AD47" w14:textId="77777777" w:rsidR="00A053F3" w:rsidRPr="00BA2CDC" w:rsidRDefault="000D3EB9" w:rsidP="00000E3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3DD158A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14.2)</w:t>
            </w:r>
          </w:p>
        </w:tc>
        <w:tc>
          <w:tcPr>
            <w:tcW w:w="1134" w:type="dxa"/>
          </w:tcPr>
          <w:p w14:paraId="2342F30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A72571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Kehitysympäristössä ei tule hyödyntää todellisia henkilötietoja. Jos todellisten henkilötietojen käyttäminen on välttämätöntä tulee ympäristöä kohdella kuten tuotantoympäristöä.</w:t>
            </w:r>
          </w:p>
        </w:tc>
      </w:tr>
      <w:tr w:rsidR="00A053F3" w:rsidRPr="00BA2CDC" w14:paraId="7A2DC160" w14:textId="77777777" w:rsidTr="00C0489D">
        <w:tc>
          <w:tcPr>
            <w:tcW w:w="6379" w:type="dxa"/>
            <w:gridSpan w:val="2"/>
            <w:vAlign w:val="bottom"/>
          </w:tcPr>
          <w:p w14:paraId="5A4DEDEB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Ulkoistettua kehitystä valvotaan ja hallin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>n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oidaan kuin sisäistä. </w:t>
            </w:r>
          </w:p>
        </w:tc>
        <w:tc>
          <w:tcPr>
            <w:tcW w:w="1701" w:type="dxa"/>
          </w:tcPr>
          <w:p w14:paraId="7AAD2F9A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610821FA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100C578E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4878CF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14.2)</w:t>
            </w:r>
          </w:p>
        </w:tc>
        <w:tc>
          <w:tcPr>
            <w:tcW w:w="1134" w:type="dxa"/>
          </w:tcPr>
          <w:p w14:paraId="1F38E52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4BB22A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A8284CE" w14:textId="77777777" w:rsidTr="00B83C48">
        <w:tc>
          <w:tcPr>
            <w:tcW w:w="14742" w:type="dxa"/>
            <w:gridSpan w:val="6"/>
            <w:vAlign w:val="bottom"/>
          </w:tcPr>
          <w:p w14:paraId="4860761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37A0024A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Luokiteltujen tietojen välitys ja käsittely fyysisesti suojattujen alueiden välillä: etäkäyttö ja etähallinta</w:t>
            </w:r>
          </w:p>
          <w:p w14:paraId="10849CD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2C1FC50F" w14:textId="77777777" w:rsidTr="00C0489D">
        <w:tc>
          <w:tcPr>
            <w:tcW w:w="6379" w:type="dxa"/>
            <w:gridSpan w:val="2"/>
            <w:vAlign w:val="bottom"/>
          </w:tcPr>
          <w:p w14:paraId="0C2DA75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Tiedon välittämiseen ja käsittelyyn tulee olla politiikat määriteltynä. Politiikoissa tulee huomioida tiedon käsittely kaikissa mahdollisissa tietovälineissä</w:t>
            </w:r>
          </w:p>
        </w:tc>
        <w:tc>
          <w:tcPr>
            <w:tcW w:w="1701" w:type="dxa"/>
          </w:tcPr>
          <w:p w14:paraId="4E7A23B3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EB87B78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46658495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F9C27B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13.2)</w:t>
            </w:r>
          </w:p>
        </w:tc>
        <w:tc>
          <w:tcPr>
            <w:tcW w:w="1134" w:type="dxa"/>
          </w:tcPr>
          <w:p w14:paraId="64AD4EC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7B52A2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286599F" w14:textId="77777777" w:rsidTr="00C0489D">
        <w:tc>
          <w:tcPr>
            <w:tcW w:w="6379" w:type="dxa"/>
            <w:gridSpan w:val="2"/>
            <w:vAlign w:val="bottom"/>
          </w:tcPr>
          <w:p w14:paraId="59D79994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Tiedon välittämiseen eri osapuolien välillä tulee olla sopimukset määriteltynä</w:t>
            </w:r>
          </w:p>
        </w:tc>
        <w:tc>
          <w:tcPr>
            <w:tcW w:w="1701" w:type="dxa"/>
          </w:tcPr>
          <w:p w14:paraId="3F2BA765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8C1A55C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7F181D5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570E7FD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13.2)</w:t>
            </w:r>
          </w:p>
        </w:tc>
        <w:tc>
          <w:tcPr>
            <w:tcW w:w="1134" w:type="dxa"/>
          </w:tcPr>
          <w:p w14:paraId="624AAB6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59D670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B1173ED" w14:textId="77777777" w:rsidTr="00C0489D">
        <w:tc>
          <w:tcPr>
            <w:tcW w:w="6379" w:type="dxa"/>
            <w:gridSpan w:val="2"/>
            <w:vAlign w:val="bottom"/>
          </w:tcPr>
          <w:p w14:paraId="5729200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Tiedon välittämisessä huomioidaan tiedon luottamuksellisuus. </w:t>
            </w:r>
          </w:p>
          <w:p w14:paraId="5FBF4CC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48F1D8D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Tarvittaessa osapuolien välille määritellään vaadittavat luottamuksellisuuden, sekä non-disclosure sopimukset. </w:t>
            </w:r>
          </w:p>
          <w:p w14:paraId="0117B84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0606047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Sopimusten tarpeellisuutta arvioidaan säännöllisesti.</w:t>
            </w:r>
          </w:p>
        </w:tc>
        <w:tc>
          <w:tcPr>
            <w:tcW w:w="1701" w:type="dxa"/>
          </w:tcPr>
          <w:p w14:paraId="2FE52BCF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5CE717D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BE46EF6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6581AB7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13.2)</w:t>
            </w:r>
          </w:p>
        </w:tc>
        <w:tc>
          <w:tcPr>
            <w:tcW w:w="1134" w:type="dxa"/>
          </w:tcPr>
          <w:p w14:paraId="3A9B0EE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998841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329F78D" w14:textId="77777777" w:rsidTr="00C0489D">
        <w:tc>
          <w:tcPr>
            <w:tcW w:w="6379" w:type="dxa"/>
            <w:gridSpan w:val="2"/>
            <w:vAlign w:val="bottom"/>
          </w:tcPr>
          <w:p w14:paraId="07991CB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Sähköinen tiedonvälitys tulee olla luokittelun mukaisesti suojattua</w:t>
            </w:r>
          </w:p>
        </w:tc>
        <w:tc>
          <w:tcPr>
            <w:tcW w:w="1701" w:type="dxa"/>
          </w:tcPr>
          <w:p w14:paraId="17EEAB17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A263D57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680BFDFB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2F1B7C0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13.2)</w:t>
            </w:r>
          </w:p>
        </w:tc>
        <w:tc>
          <w:tcPr>
            <w:tcW w:w="1134" w:type="dxa"/>
          </w:tcPr>
          <w:p w14:paraId="4C72A77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59012B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B18B017" w14:textId="77777777" w:rsidTr="00C0489D">
        <w:tc>
          <w:tcPr>
            <w:tcW w:w="6379" w:type="dxa"/>
            <w:gridSpan w:val="2"/>
          </w:tcPr>
          <w:p w14:paraId="5C0AC199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Luokitellun tiedon etäkäyttö ja hallinta tulee toteuttaa organisaation turvallisia menetelmiä hyödyntäen.</w:t>
            </w:r>
          </w:p>
          <w:p w14:paraId="23B2019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F30298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BB78923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B14F0BC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4D64412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6.2)</w:t>
            </w:r>
          </w:p>
        </w:tc>
        <w:tc>
          <w:tcPr>
            <w:tcW w:w="1134" w:type="dxa"/>
          </w:tcPr>
          <w:p w14:paraId="1A243B6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B06B347" w14:textId="77777777" w:rsidR="00A053F3" w:rsidRPr="00BA2CDC" w:rsidRDefault="004B1F6D" w:rsidP="00956E6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Ks. myös kriteerit 148-149.</w:t>
            </w:r>
          </w:p>
        </w:tc>
      </w:tr>
      <w:tr w:rsidR="00A053F3" w:rsidRPr="00BA2CDC" w14:paraId="10392DF9" w14:textId="77777777" w:rsidTr="00C0489D">
        <w:tc>
          <w:tcPr>
            <w:tcW w:w="6379" w:type="dxa"/>
            <w:gridSpan w:val="2"/>
            <w:vAlign w:val="bottom"/>
          </w:tcPr>
          <w:p w14:paraId="0D284198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Järjestelmien etäkäyttö-/-hallintaratkaisu edellyttää vahvaa, vähintään kahteen tekijään perustuvaa käyttäjätunnistusta</w:t>
            </w:r>
          </w:p>
        </w:tc>
        <w:tc>
          <w:tcPr>
            <w:tcW w:w="1701" w:type="dxa"/>
          </w:tcPr>
          <w:p w14:paraId="5C691286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5F88242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69AA072C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AE2241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6.2)</w:t>
            </w:r>
          </w:p>
        </w:tc>
        <w:tc>
          <w:tcPr>
            <w:tcW w:w="1134" w:type="dxa"/>
          </w:tcPr>
          <w:p w14:paraId="108F389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179943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350FF68E" w14:textId="77777777" w:rsidTr="00C0489D">
        <w:tc>
          <w:tcPr>
            <w:tcW w:w="6379" w:type="dxa"/>
            <w:gridSpan w:val="2"/>
            <w:vAlign w:val="bottom"/>
          </w:tcPr>
          <w:p w14:paraId="7CA5714F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Henkilöstö on koulutettu ja ohjeistettu turvalli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seen etäkäyttöön/-hallintaan</w:t>
            </w:r>
          </w:p>
        </w:tc>
        <w:tc>
          <w:tcPr>
            <w:tcW w:w="1701" w:type="dxa"/>
          </w:tcPr>
          <w:p w14:paraId="71F8EB51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56879EF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441ABB3D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508DDEE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(6.1.3 LiiteA 6.2)</w:t>
            </w:r>
          </w:p>
        </w:tc>
        <w:tc>
          <w:tcPr>
            <w:tcW w:w="1134" w:type="dxa"/>
          </w:tcPr>
          <w:p w14:paraId="6DAD82F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eIDAS 2,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3</w:t>
            </w:r>
          </w:p>
        </w:tc>
        <w:tc>
          <w:tcPr>
            <w:tcW w:w="3969" w:type="dxa"/>
          </w:tcPr>
          <w:p w14:paraId="3486DE6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D6B4280" w14:textId="77777777" w:rsidTr="00C0489D">
        <w:tc>
          <w:tcPr>
            <w:tcW w:w="6379" w:type="dxa"/>
            <w:gridSpan w:val="2"/>
            <w:vAlign w:val="bottom"/>
          </w:tcPr>
          <w:p w14:paraId="4072823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Salaamattomia tietoja sisältäviä tietovälineitä ei tule käyttää</w:t>
            </w:r>
          </w:p>
        </w:tc>
        <w:tc>
          <w:tcPr>
            <w:tcW w:w="1701" w:type="dxa"/>
          </w:tcPr>
          <w:p w14:paraId="03F9A57D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B4E606A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8D5783C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2072525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6.2)</w:t>
            </w:r>
          </w:p>
        </w:tc>
        <w:tc>
          <w:tcPr>
            <w:tcW w:w="1134" w:type="dxa"/>
          </w:tcPr>
          <w:p w14:paraId="5CCDA47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82ACF9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240EBDC" w14:textId="77777777" w:rsidTr="00C0489D">
        <w:tc>
          <w:tcPr>
            <w:tcW w:w="6379" w:type="dxa"/>
            <w:gridSpan w:val="2"/>
            <w:vAlign w:val="bottom"/>
          </w:tcPr>
          <w:p w14:paraId="16E3167F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Järjestelmien etäkäyttö-/-hallintaratkaisu edellyttää kansainvälisesti hyväksyttyä liikenteen salausta</w:t>
            </w:r>
          </w:p>
        </w:tc>
        <w:tc>
          <w:tcPr>
            <w:tcW w:w="1701" w:type="dxa"/>
          </w:tcPr>
          <w:p w14:paraId="20E2D27E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8B1E2C6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1B5585D9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3AFC86F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6.2)</w:t>
            </w:r>
          </w:p>
        </w:tc>
        <w:tc>
          <w:tcPr>
            <w:tcW w:w="1134" w:type="dxa"/>
          </w:tcPr>
          <w:p w14:paraId="04D35162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9E5DC4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7C54935" w14:textId="77777777" w:rsidTr="00C0489D">
        <w:tc>
          <w:tcPr>
            <w:tcW w:w="6379" w:type="dxa"/>
            <w:gridSpan w:val="2"/>
            <w:vAlign w:val="bottom"/>
          </w:tcPr>
          <w:p w14:paraId="4FA51CC1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Luokiteltua tietoa ei avata matkalla eikä lueta julkisilla paikoilla</w:t>
            </w:r>
          </w:p>
        </w:tc>
        <w:tc>
          <w:tcPr>
            <w:tcW w:w="1701" w:type="dxa"/>
          </w:tcPr>
          <w:p w14:paraId="0C4CFD0C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0945C2D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6A0E145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4 §</w:t>
            </w:r>
          </w:p>
        </w:tc>
        <w:tc>
          <w:tcPr>
            <w:tcW w:w="1559" w:type="dxa"/>
          </w:tcPr>
          <w:p w14:paraId="74EEF36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6.2)</w:t>
            </w:r>
          </w:p>
        </w:tc>
        <w:tc>
          <w:tcPr>
            <w:tcW w:w="1134" w:type="dxa"/>
          </w:tcPr>
          <w:p w14:paraId="0DFB90F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06F59E4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3FD37075" w14:textId="77777777" w:rsidTr="00B83C48">
        <w:tc>
          <w:tcPr>
            <w:tcW w:w="14742" w:type="dxa"/>
            <w:gridSpan w:val="6"/>
            <w:vAlign w:val="bottom"/>
          </w:tcPr>
          <w:p w14:paraId="06963A1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4C3E6069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 xml:space="preserve">Ohjelmisto-haavoittuvuuksien hallinta </w:t>
            </w:r>
          </w:p>
          <w:p w14:paraId="10058BD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3EA6356F" w14:textId="77777777" w:rsidTr="00C0489D">
        <w:tc>
          <w:tcPr>
            <w:tcW w:w="6379" w:type="dxa"/>
            <w:gridSpan w:val="2"/>
            <w:vAlign w:val="bottom"/>
          </w:tcPr>
          <w:p w14:paraId="2D8E03CF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Tietojenkäsittely-ympäristön koko elinkaaren ajalle toteutetaan luotettavat menettelyt ohjelmistohaavoittuvuuksien hallitsemiseksi</w:t>
            </w:r>
          </w:p>
        </w:tc>
        <w:tc>
          <w:tcPr>
            <w:tcW w:w="1701" w:type="dxa"/>
          </w:tcPr>
          <w:p w14:paraId="3C34E4BB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437AD2E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76FB8FFB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2BCF7AF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12.6)</w:t>
            </w:r>
          </w:p>
        </w:tc>
        <w:tc>
          <w:tcPr>
            <w:tcW w:w="1134" w:type="dxa"/>
          </w:tcPr>
          <w:p w14:paraId="51ACDCB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F9B94BE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CBC87D9" w14:textId="77777777" w:rsidTr="00C0489D">
        <w:tc>
          <w:tcPr>
            <w:tcW w:w="6379" w:type="dxa"/>
            <w:gridSpan w:val="2"/>
            <w:vAlign w:val="bottom"/>
          </w:tcPr>
          <w:p w14:paraId="095CB945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Viranomaisten, laite- ja ohjelmistovalmistajien sekä muiden vastaavien tahojen tietoturvatiedotteita seurataan ja tarpeellisiksi arvioidut turvapäivitykset asennetaan hallitusti</w:t>
            </w:r>
          </w:p>
        </w:tc>
        <w:tc>
          <w:tcPr>
            <w:tcW w:w="1701" w:type="dxa"/>
          </w:tcPr>
          <w:p w14:paraId="453C4CA8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000E38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5559289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EE372E1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M72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>4-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 §</w:t>
            </w:r>
          </w:p>
        </w:tc>
        <w:tc>
          <w:tcPr>
            <w:tcW w:w="1559" w:type="dxa"/>
          </w:tcPr>
          <w:p w14:paraId="66BAE4CC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12.6)</w:t>
            </w:r>
          </w:p>
        </w:tc>
        <w:tc>
          <w:tcPr>
            <w:tcW w:w="1134" w:type="dxa"/>
          </w:tcPr>
          <w:p w14:paraId="2AE855C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E2E9951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380BE11B" w14:textId="77777777" w:rsidTr="00C0489D">
        <w:tc>
          <w:tcPr>
            <w:tcW w:w="6379" w:type="dxa"/>
            <w:gridSpan w:val="2"/>
            <w:vAlign w:val="bottom"/>
          </w:tcPr>
          <w:p w14:paraId="77B47E59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Verkko ja sen palvelut, palvelimet sekä verkkoon kytketyt työasemat, kannettavat tietokoneet ja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vastaavat tarkastetaan vähintään puolivuosittain korjauskohteiden löytämiseksi </w:t>
            </w:r>
          </w:p>
        </w:tc>
        <w:tc>
          <w:tcPr>
            <w:tcW w:w="1701" w:type="dxa"/>
          </w:tcPr>
          <w:p w14:paraId="62601976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BBDAAE5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LoA 2.4.3, </w:t>
            </w:r>
          </w:p>
          <w:p w14:paraId="5651E3AA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1E97CDB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(6.1.3 LiiteA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12.7)</w:t>
            </w:r>
          </w:p>
        </w:tc>
        <w:tc>
          <w:tcPr>
            <w:tcW w:w="1134" w:type="dxa"/>
          </w:tcPr>
          <w:p w14:paraId="40BCDBD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2, eIDAS 3</w:t>
            </w:r>
          </w:p>
        </w:tc>
        <w:tc>
          <w:tcPr>
            <w:tcW w:w="3969" w:type="dxa"/>
          </w:tcPr>
          <w:p w14:paraId="2849F36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386BDCA" w14:textId="77777777" w:rsidTr="00C0489D">
        <w:tc>
          <w:tcPr>
            <w:tcW w:w="6379" w:type="dxa"/>
            <w:gridSpan w:val="2"/>
            <w:vAlign w:val="bottom"/>
          </w:tcPr>
          <w:p w14:paraId="3AC79A1B" w14:textId="77777777" w:rsidR="00A053F3" w:rsidRPr="00BA2CDC" w:rsidRDefault="00A053F3" w:rsidP="000B21D4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Verkko ja sen palvelut, palvelimet sekä verkkoon kytketyt työasemat, kannettavat tietokoneet ja vastaavat tarkastetaan merkittävien muutosten jälkeen päivitysmenettelyjen korjauskohteiden löytämiseksi  </w:t>
            </w:r>
          </w:p>
        </w:tc>
        <w:tc>
          <w:tcPr>
            <w:tcW w:w="1701" w:type="dxa"/>
          </w:tcPr>
          <w:p w14:paraId="166FDAB9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5C26A7AC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51FB61BA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33E0FA2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12.7)</w:t>
            </w:r>
          </w:p>
        </w:tc>
        <w:tc>
          <w:tcPr>
            <w:tcW w:w="1134" w:type="dxa"/>
          </w:tcPr>
          <w:p w14:paraId="58E9A55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167938D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02A2464" w14:textId="77777777" w:rsidTr="00C0489D">
        <w:tc>
          <w:tcPr>
            <w:tcW w:w="6379" w:type="dxa"/>
            <w:gridSpan w:val="2"/>
            <w:vAlign w:val="bottom"/>
          </w:tcPr>
          <w:p w14:paraId="232BC9DF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Tarkastellaan säännöllisesti keskitetyistä päivityksenjakopalveluista päivitysten asennuksen onnistumista</w:t>
            </w:r>
          </w:p>
        </w:tc>
        <w:tc>
          <w:tcPr>
            <w:tcW w:w="1701" w:type="dxa"/>
          </w:tcPr>
          <w:p w14:paraId="61EC4188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F9AF039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35FE912D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214365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12.6)</w:t>
            </w:r>
          </w:p>
        </w:tc>
        <w:tc>
          <w:tcPr>
            <w:tcW w:w="1134" w:type="dxa"/>
          </w:tcPr>
          <w:p w14:paraId="5C75EDB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32D693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3B631D9" w14:textId="77777777" w:rsidTr="00B83C48">
        <w:tc>
          <w:tcPr>
            <w:tcW w:w="14742" w:type="dxa"/>
            <w:gridSpan w:val="6"/>
            <w:vAlign w:val="bottom"/>
          </w:tcPr>
          <w:p w14:paraId="1BC3002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2E87F67" w14:textId="77777777" w:rsidR="00A053F3" w:rsidRPr="00BA2CDC" w:rsidRDefault="00A053F3" w:rsidP="006C23F9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b/>
                <w:sz w:val="20"/>
                <w:szCs w:val="20"/>
              </w:rPr>
              <w:t>Varmuuskopiointi</w:t>
            </w:r>
          </w:p>
          <w:p w14:paraId="4C6C599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737907B0" w14:textId="77777777" w:rsidTr="00C0489D">
        <w:tc>
          <w:tcPr>
            <w:tcW w:w="6379" w:type="dxa"/>
            <w:gridSpan w:val="2"/>
          </w:tcPr>
          <w:p w14:paraId="2FA347EC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Luottamuksellista ja luokiteltua tietoa sisältävät varmuuskopiot suojataan niiden elinkaaren ajan vähintään vastaavan tasoisilla menetelmillä, kuin millä alkuperäinen tieto on</w:t>
            </w:r>
          </w:p>
        </w:tc>
        <w:tc>
          <w:tcPr>
            <w:tcW w:w="1701" w:type="dxa"/>
          </w:tcPr>
          <w:p w14:paraId="260AE667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0B35C3B4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8A19267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597A543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12.3)</w:t>
            </w:r>
          </w:p>
        </w:tc>
        <w:tc>
          <w:tcPr>
            <w:tcW w:w="1134" w:type="dxa"/>
          </w:tcPr>
          <w:p w14:paraId="44FE3AF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829064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Toteutettava varmuuskopiointi tulee pohjautua tehtyyn riskiarvioon</w:t>
            </w:r>
          </w:p>
          <w:p w14:paraId="08E27E8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Varmuuskopioon tulee olla pääsy vain nimetyillä ja tunnistetuilla henkilöillä</w:t>
            </w:r>
          </w:p>
          <w:p w14:paraId="741CC56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Tietojen siirtäminen ja tallentaminen tulee toteuttaa viranomaisten hyväksymää salausratkaisua hyödyntäen</w:t>
            </w:r>
          </w:p>
          <w:p w14:paraId="0ECCE6E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Varmistusten taajuus on riittävä varmistettavan tiedon kriittisyyteen nähden</w:t>
            </w:r>
          </w:p>
          <w:p w14:paraId="65C28BC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(12.3.1), KATAKRI v.2015 (I24)</w:t>
            </w:r>
          </w:p>
        </w:tc>
      </w:tr>
      <w:tr w:rsidR="00A053F3" w:rsidRPr="00BA2CDC" w14:paraId="3A75723E" w14:textId="77777777" w:rsidTr="00C0489D">
        <w:tc>
          <w:tcPr>
            <w:tcW w:w="6379" w:type="dxa"/>
            <w:gridSpan w:val="2"/>
            <w:vAlign w:val="bottom"/>
          </w:tcPr>
          <w:p w14:paraId="0528E63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Varmuuskopioita tulee ottaa ja testata säännöl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lisesti hyväksytyn politiikan mukaisesti</w:t>
            </w:r>
          </w:p>
        </w:tc>
        <w:tc>
          <w:tcPr>
            <w:tcW w:w="1701" w:type="dxa"/>
          </w:tcPr>
          <w:p w14:paraId="0D13DE5D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E46533A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7AF3AFCF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71AC8CE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ISO 27001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(6.1.3 LiiteA 12.3)</w:t>
            </w:r>
          </w:p>
        </w:tc>
        <w:tc>
          <w:tcPr>
            <w:tcW w:w="1134" w:type="dxa"/>
          </w:tcPr>
          <w:p w14:paraId="03A7AD0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eIDAS 2,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eIDAS 3</w:t>
            </w:r>
          </w:p>
        </w:tc>
        <w:tc>
          <w:tcPr>
            <w:tcW w:w="3969" w:type="dxa"/>
          </w:tcPr>
          <w:p w14:paraId="52A5B74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6AACB2F" w14:textId="77777777" w:rsidTr="00C0489D">
        <w:tc>
          <w:tcPr>
            <w:tcW w:w="6379" w:type="dxa"/>
            <w:gridSpan w:val="2"/>
            <w:vAlign w:val="bottom"/>
          </w:tcPr>
          <w:p w14:paraId="46AC7EA1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Erityisesti henkilötietojen ja tunnistetietojen varmuuskopioinnin suojaamisessa tulee huomioida tiedon kriittisyyden aiheuttamat erityisvaatimukset</w:t>
            </w:r>
          </w:p>
        </w:tc>
        <w:tc>
          <w:tcPr>
            <w:tcW w:w="1701" w:type="dxa"/>
          </w:tcPr>
          <w:p w14:paraId="6282B29D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4B0B1FDB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4D1E0D7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2AB482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12.3 / 6.1.3 LiiteA 18.1)</w:t>
            </w:r>
          </w:p>
        </w:tc>
        <w:tc>
          <w:tcPr>
            <w:tcW w:w="1134" w:type="dxa"/>
          </w:tcPr>
          <w:p w14:paraId="7FFB2ABF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61A3DEE4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5EA68FBD" w14:textId="77777777" w:rsidTr="00C0489D">
        <w:tc>
          <w:tcPr>
            <w:tcW w:w="6379" w:type="dxa"/>
            <w:gridSpan w:val="2"/>
          </w:tcPr>
          <w:p w14:paraId="4141BBAA" w14:textId="77777777" w:rsidR="00A053F3" w:rsidRPr="00BA2CDC" w:rsidRDefault="00A053F3" w:rsidP="000B21D4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Varmuuskopiointi on</w:t>
            </w:r>
            <w:r w:rsidR="000B21D4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mitoitettava toimintavaatimuksiin</w:t>
            </w:r>
          </w:p>
        </w:tc>
        <w:tc>
          <w:tcPr>
            <w:tcW w:w="1701" w:type="dxa"/>
          </w:tcPr>
          <w:p w14:paraId="11C950B0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32920F0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BE18F73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6748F6C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12.1)</w:t>
            </w:r>
          </w:p>
        </w:tc>
        <w:tc>
          <w:tcPr>
            <w:tcW w:w="1134" w:type="dxa"/>
          </w:tcPr>
          <w:p w14:paraId="753045D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57F484F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Palautusprosessin nopeus on riittävä toimintavaatimuksiin nähden</w:t>
            </w:r>
          </w:p>
          <w:p w14:paraId="5A9D468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ISO27002 (12.3.1), KATAKRI v.2015 (I24)</w:t>
            </w:r>
          </w:p>
        </w:tc>
      </w:tr>
      <w:tr w:rsidR="00A053F3" w:rsidRPr="00BA2CDC" w14:paraId="58D7E6AD" w14:textId="77777777" w:rsidTr="00C0489D">
        <w:tc>
          <w:tcPr>
            <w:tcW w:w="6379" w:type="dxa"/>
            <w:gridSpan w:val="2"/>
            <w:vAlign w:val="bottom"/>
          </w:tcPr>
          <w:p w14:paraId="36E52D70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Varmuuskopioinnin ja palautusprosessin oikea toiminta testataan säännöllisesti</w:t>
            </w:r>
          </w:p>
        </w:tc>
        <w:tc>
          <w:tcPr>
            <w:tcW w:w="1701" w:type="dxa"/>
          </w:tcPr>
          <w:p w14:paraId="110CEB1F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37A4B80A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45351ED1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21EC00D5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12.3)</w:t>
            </w:r>
          </w:p>
        </w:tc>
        <w:tc>
          <w:tcPr>
            <w:tcW w:w="1134" w:type="dxa"/>
          </w:tcPr>
          <w:p w14:paraId="75E8BB1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C5EB87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1FA2A716" w14:textId="77777777" w:rsidTr="00C0489D">
        <w:tc>
          <w:tcPr>
            <w:tcW w:w="6379" w:type="dxa"/>
            <w:gridSpan w:val="2"/>
            <w:vAlign w:val="bottom"/>
          </w:tcPr>
          <w:p w14:paraId="6DB96A43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Palautusprosessin dokumentointi on riittävällä tasolla</w:t>
            </w:r>
          </w:p>
        </w:tc>
        <w:tc>
          <w:tcPr>
            <w:tcW w:w="1701" w:type="dxa"/>
          </w:tcPr>
          <w:p w14:paraId="7D2E905C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E651BB8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07E55D41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05374063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12.3)</w:t>
            </w:r>
          </w:p>
        </w:tc>
        <w:tc>
          <w:tcPr>
            <w:tcW w:w="1134" w:type="dxa"/>
          </w:tcPr>
          <w:p w14:paraId="33ADCB2A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2D57E2C0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6CD62C66" w14:textId="77777777" w:rsidTr="00C0489D">
        <w:tc>
          <w:tcPr>
            <w:tcW w:w="6379" w:type="dxa"/>
            <w:gridSpan w:val="2"/>
            <w:vAlign w:val="bottom"/>
          </w:tcPr>
          <w:p w14:paraId="3DF0A779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Varmuuskopioiden fyysinen sijoituspaikka on riittävän eriytetty varsinaisesta järjestelmästä</w:t>
            </w:r>
          </w:p>
        </w:tc>
        <w:tc>
          <w:tcPr>
            <w:tcW w:w="1701" w:type="dxa"/>
          </w:tcPr>
          <w:p w14:paraId="54559470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722C7177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E09C7D6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48441BE8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12k.3)</w:t>
            </w:r>
          </w:p>
        </w:tc>
        <w:tc>
          <w:tcPr>
            <w:tcW w:w="1134" w:type="dxa"/>
          </w:tcPr>
          <w:p w14:paraId="77EF71D6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37EF27C9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053F3" w:rsidRPr="00BA2CDC" w14:paraId="4C3989A4" w14:textId="77777777" w:rsidTr="00C0489D">
        <w:tc>
          <w:tcPr>
            <w:tcW w:w="6379" w:type="dxa"/>
            <w:gridSpan w:val="2"/>
            <w:vAlign w:val="bottom"/>
          </w:tcPr>
          <w:p w14:paraId="6F7231D9" w14:textId="77777777" w:rsidR="00A053F3" w:rsidRPr="00BA2CDC" w:rsidRDefault="00A053F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Varmuuskopiot tulee suojata fyysisen ja loogisen pääsynhallinnan menetelmin vähintään tiedon ja mahdollisesti kasautumisvaikutuksen nostaman luokittelun mukaisesti</w:t>
            </w:r>
          </w:p>
        </w:tc>
        <w:tc>
          <w:tcPr>
            <w:tcW w:w="1701" w:type="dxa"/>
          </w:tcPr>
          <w:p w14:paraId="0AEF4826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8.1 § 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kohta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  <w:p w14:paraId="18AF8617" w14:textId="77777777" w:rsidR="000D3EB9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2.4.3, </w:t>
            </w:r>
          </w:p>
          <w:p w14:paraId="20B7E13F" w14:textId="77777777" w:rsidR="00A053F3" w:rsidRPr="00BA2CDC" w:rsidRDefault="000D3EB9" w:rsidP="000D3EB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M72 5 §</w:t>
            </w:r>
          </w:p>
        </w:tc>
        <w:tc>
          <w:tcPr>
            <w:tcW w:w="1559" w:type="dxa"/>
          </w:tcPr>
          <w:p w14:paraId="4948ECE7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ISO 27001 (6.1.3 LiiteA 12.3)</w:t>
            </w:r>
          </w:p>
        </w:tc>
        <w:tc>
          <w:tcPr>
            <w:tcW w:w="1134" w:type="dxa"/>
          </w:tcPr>
          <w:p w14:paraId="0DB52A8B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eIDAS 2, eIDAS 3</w:t>
            </w:r>
          </w:p>
        </w:tc>
        <w:tc>
          <w:tcPr>
            <w:tcW w:w="3969" w:type="dxa"/>
          </w:tcPr>
          <w:p w14:paraId="7A2DDB0D" w14:textId="77777777" w:rsidR="00A053F3" w:rsidRPr="00BA2CDC" w:rsidRDefault="00A053F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56624599" w14:textId="77777777" w:rsidR="00BA2CDC" w:rsidRDefault="00BA2CDC" w:rsidP="00BA2CDC">
      <w:pPr>
        <w:pStyle w:val="Heading2"/>
        <w:numPr>
          <w:ilvl w:val="0"/>
          <w:numId w:val="0"/>
        </w:numPr>
        <w:ind w:left="851"/>
      </w:pPr>
      <w:bookmarkStart w:id="144" w:name="_Toc450897638"/>
    </w:p>
    <w:p w14:paraId="1314E370" w14:textId="77777777" w:rsidR="00A053F3" w:rsidRDefault="00A053F3" w:rsidP="00A053F3">
      <w:pPr>
        <w:pStyle w:val="Heading2"/>
      </w:pPr>
      <w:bookmarkStart w:id="145" w:name="_Toc531082876"/>
      <w:r>
        <w:t>Tunnistusmenetelmän tietoturva</w:t>
      </w:r>
      <w:bookmarkEnd w:id="144"/>
      <w:bookmarkEnd w:id="145"/>
    </w:p>
    <w:p w14:paraId="236605E6" w14:textId="77777777" w:rsidR="00A053F3" w:rsidRDefault="0086718C" w:rsidP="00A053F3">
      <w:pPr>
        <w:pStyle w:val="BodyText"/>
        <w:ind w:left="0"/>
      </w:pPr>
      <w:r>
        <w:t xml:space="preserve">Tässä osiossa </w:t>
      </w:r>
      <w:r w:rsidR="00B52273">
        <w:t>käsitellään</w:t>
      </w:r>
      <w:r>
        <w:t xml:space="preserve"> LoA:n kohtien 2.1-2.3 vaatimuks</w:t>
      </w:r>
      <w:r w:rsidR="00B52273">
        <w:t>ia.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A053F3" w:rsidRPr="00FB13BD" w14:paraId="756F8DF5" w14:textId="77777777" w:rsidTr="002065D0">
        <w:trPr>
          <w:tblHeader/>
        </w:trPr>
        <w:tc>
          <w:tcPr>
            <w:tcW w:w="6400" w:type="dxa"/>
            <w:shd w:val="clear" w:color="auto" w:fill="EEECE1"/>
          </w:tcPr>
          <w:p w14:paraId="1BFD039A" w14:textId="77777777" w:rsidR="00A053F3" w:rsidRPr="00FB13BD" w:rsidRDefault="00A053F3" w:rsidP="006C23F9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547FE384" w14:textId="77777777" w:rsidR="00A053F3" w:rsidRPr="00FB13BD" w:rsidRDefault="00A053F3" w:rsidP="006C23F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49481E1D" w14:textId="77777777" w:rsidR="00A053F3" w:rsidRPr="00FB13BD" w:rsidRDefault="00A053F3" w:rsidP="006C23F9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6EB80C3C" w14:textId="77777777" w:rsidR="00A053F3" w:rsidRPr="00FB13BD" w:rsidRDefault="00DD4994" w:rsidP="006C23F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L</w:t>
            </w:r>
            <w:r w:rsidR="00A053F3">
              <w:rPr>
                <w:b/>
              </w:rPr>
              <w:t>O</w:t>
            </w:r>
            <w:r>
              <w:rPr>
                <w:b/>
              </w:rPr>
              <w:t>A</w:t>
            </w:r>
            <w:r w:rsidR="00A053F3">
              <w:rPr>
                <w:b/>
              </w:rPr>
              <w:t xml:space="preserve"> </w:t>
            </w:r>
            <w:r w:rsidR="00A053F3"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25BA4180" w14:textId="77777777" w:rsidR="00A053F3" w:rsidRPr="00FB13BD" w:rsidRDefault="00A053F3" w:rsidP="006C23F9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2065D0" w:rsidRPr="00F53E53" w14:paraId="535695F8" w14:textId="77777777" w:rsidTr="002065D0">
        <w:tc>
          <w:tcPr>
            <w:tcW w:w="6400" w:type="dxa"/>
          </w:tcPr>
          <w:p w14:paraId="53A5F4A0" w14:textId="77777777" w:rsidR="002065D0" w:rsidRPr="00BA2CDC" w:rsidRDefault="002065D0" w:rsidP="00780E0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2.1 Hakemus ja rekisteröinti vaatimukset</w:t>
            </w:r>
          </w:p>
        </w:tc>
        <w:tc>
          <w:tcPr>
            <w:tcW w:w="2067" w:type="dxa"/>
          </w:tcPr>
          <w:p w14:paraId="20A68B73" w14:textId="77777777" w:rsidR="002065D0" w:rsidRPr="00BA2CDC" w:rsidRDefault="002065D0" w:rsidP="00790EF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15 §, 17 §, (17 § a),</w:t>
            </w:r>
            <w:r w:rsidR="00D76502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18 §, (20 §) ja 24 §.</w:t>
            </w:r>
          </w:p>
          <w:p w14:paraId="30406EC7" w14:textId="77777777" w:rsidR="002065D0" w:rsidRPr="00BA2CDC" w:rsidRDefault="002065D0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2.1.1</w:t>
            </w:r>
            <w:r w:rsidR="00780E03" w:rsidRPr="00BA2CDC">
              <w:rPr>
                <w:rFonts w:asciiTheme="majorHAnsi" w:hAnsiTheme="majorHAnsi" w:cs="Arial"/>
                <w:sz w:val="20"/>
                <w:szCs w:val="20"/>
              </w:rPr>
              <w:t>, 2.1.2, (2.1.3, 2.1.4)</w:t>
            </w:r>
          </w:p>
        </w:tc>
        <w:tc>
          <w:tcPr>
            <w:tcW w:w="1518" w:type="dxa"/>
          </w:tcPr>
          <w:p w14:paraId="32E6A462" w14:textId="77777777" w:rsidR="002065D0" w:rsidRPr="00BA2CDC" w:rsidRDefault="002065D0" w:rsidP="00790EF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ETSI 309 411: 6.2.2, </w:t>
            </w:r>
            <w:r w:rsidR="00780E03" w:rsidRPr="00BA2CDC">
              <w:rPr>
                <w:rFonts w:asciiTheme="majorHAnsi" w:hAnsiTheme="majorHAnsi" w:cs="Arial"/>
                <w:sz w:val="20"/>
                <w:szCs w:val="20"/>
              </w:rPr>
              <w:t xml:space="preserve">6.2.3, 6.2.4,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t>6.3.4</w:t>
            </w:r>
          </w:p>
          <w:p w14:paraId="553D0025" w14:textId="77777777" w:rsidR="002065D0" w:rsidRPr="00BA2CDC" w:rsidRDefault="002065D0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1381" w:type="dxa"/>
          </w:tcPr>
          <w:p w14:paraId="203B5C4B" w14:textId="77777777" w:rsidR="002065D0" w:rsidRPr="00BA2CDC" w:rsidRDefault="002065D0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20505C59" w14:textId="77777777" w:rsidR="002065D0" w:rsidRPr="00BA2CDC" w:rsidRDefault="002065D0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Sähköisen tunnistamisen menetelmien käyttöön liittyvät ehdot ja edellytykset eivät kuulu arvioinnin piiriin, vaan tunnistuspalveluntarjoajan on ilmoitettava ne Viestintävirastolle M72 16 §:n 1) mukaisesti selvityksenä muiden vaatimusten täyttymisestä. </w:t>
            </w:r>
          </w:p>
          <w:p w14:paraId="45F39787" w14:textId="77777777" w:rsidR="00780E03" w:rsidRPr="00BA2CDC" w:rsidRDefault="00780E03" w:rsidP="006C23F9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  <w:p w14:paraId="2D08DDAD" w14:textId="77777777" w:rsidR="00780E03" w:rsidRPr="00BA2CDC" w:rsidRDefault="00780E03" w:rsidP="00780E0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ETSI 319 411 kohta 6.2.2 tulee soveltaa Komission täytäntöönpanoasetuksen 2015/1502 tarkennettujen vaatimusten mukaan</w:t>
            </w:r>
          </w:p>
          <w:p w14:paraId="482D0233" w14:textId="77777777" w:rsidR="00780E03" w:rsidRPr="00BA2CDC" w:rsidRDefault="00780E03" w:rsidP="00780E0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01BA3BE4" w14:textId="77777777" w:rsidR="00780E03" w:rsidRPr="00BA2CDC" w:rsidRDefault="00780E03" w:rsidP="00780E0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VTJ-kyselyä voidaan pitää luotettavana lähteenä henkilöllisyyden olemassaolon tarkistamiseksi.</w:t>
            </w:r>
            <w:r w:rsidR="00345DDD" w:rsidRPr="00BA2CD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14:paraId="609859BE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  <w:p w14:paraId="4FB7A58B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LoA 2.1.3 ja 2.1.4 Vaatimukset </w:t>
            </w: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tulee käydä läpi vain jos tunnistuspalveluntarjoaja tarjoaa oikeushenkilöille tunnistusvälinettä.</w:t>
            </w:r>
          </w:p>
        </w:tc>
      </w:tr>
      <w:tr w:rsidR="00780E03" w:rsidRPr="00F53E53" w14:paraId="38E16A04" w14:textId="77777777" w:rsidTr="002065D0">
        <w:tc>
          <w:tcPr>
            <w:tcW w:w="6400" w:type="dxa"/>
          </w:tcPr>
          <w:p w14:paraId="3BC42815" w14:textId="77777777" w:rsidR="00780E03" w:rsidRPr="00BA2CDC" w:rsidRDefault="00780E03" w:rsidP="00780E03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lastRenderedPageBreak/>
              <w:t>LoA 2.2 Sähköisen tunnistamisen menetelmien hallinnan vaatimukset</w:t>
            </w:r>
          </w:p>
        </w:tc>
        <w:tc>
          <w:tcPr>
            <w:tcW w:w="2067" w:type="dxa"/>
          </w:tcPr>
          <w:p w14:paraId="6F427110" w14:textId="77777777" w:rsidR="00B52273" w:rsidRPr="00BA2CDC" w:rsidRDefault="00B5227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 xml:space="preserve">TunnL 8 §, 8 a §, 21 §, 22 §, 25 §, </w:t>
            </w:r>
          </w:p>
          <w:p w14:paraId="62F85EEF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2.2.1, 2.2.2, 2.2.3, 2.2.4</w:t>
            </w:r>
          </w:p>
        </w:tc>
        <w:tc>
          <w:tcPr>
            <w:tcW w:w="1518" w:type="dxa"/>
          </w:tcPr>
          <w:p w14:paraId="6D5ED4DB" w14:textId="77777777" w:rsidR="00780E03" w:rsidRPr="00BA2CDC" w:rsidRDefault="00780E03" w:rsidP="00780E03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ETSI 309 411: 6.2.3, 6.3.3, 6.3.4, 6.3.6, 6.3.9, 6.5.4</w:t>
            </w:r>
          </w:p>
        </w:tc>
        <w:tc>
          <w:tcPr>
            <w:tcW w:w="1381" w:type="dxa"/>
          </w:tcPr>
          <w:p w14:paraId="6A18D42F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55910E60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</w:tr>
      <w:tr w:rsidR="00780E03" w:rsidRPr="00F53E53" w14:paraId="677D8280" w14:textId="77777777" w:rsidTr="002065D0">
        <w:tc>
          <w:tcPr>
            <w:tcW w:w="6400" w:type="dxa"/>
          </w:tcPr>
          <w:p w14:paraId="3AACFFEF" w14:textId="77777777" w:rsidR="00780E03" w:rsidRPr="00BA2CDC" w:rsidRDefault="00780E03" w:rsidP="006C23F9">
            <w:pPr>
              <w:numPr>
                <w:ilvl w:val="0"/>
                <w:numId w:val="2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2.3 Todentamismekanismin vaatimukset</w:t>
            </w:r>
          </w:p>
        </w:tc>
        <w:tc>
          <w:tcPr>
            <w:tcW w:w="2067" w:type="dxa"/>
          </w:tcPr>
          <w:p w14:paraId="19E33D8E" w14:textId="77777777" w:rsidR="00B52273" w:rsidRPr="00BA2CDC" w:rsidRDefault="00B52273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TunnL 8 §, 8 a§</w:t>
            </w:r>
          </w:p>
          <w:p w14:paraId="3DBD403C" w14:textId="77777777" w:rsidR="00780E03" w:rsidRPr="00BA2CDC" w:rsidRDefault="0086718C" w:rsidP="006C23F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A2CDC">
              <w:rPr>
                <w:rFonts w:asciiTheme="majorHAnsi" w:hAnsiTheme="majorHAnsi" w:cs="Arial"/>
                <w:sz w:val="20"/>
                <w:szCs w:val="20"/>
              </w:rPr>
              <w:t>LoA 2.3.1</w:t>
            </w:r>
          </w:p>
        </w:tc>
        <w:tc>
          <w:tcPr>
            <w:tcW w:w="1518" w:type="dxa"/>
          </w:tcPr>
          <w:p w14:paraId="20561ADC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1381" w:type="dxa"/>
          </w:tcPr>
          <w:p w14:paraId="22513454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20513C28" w14:textId="77777777" w:rsidR="00780E03" w:rsidRPr="00BA2CDC" w:rsidRDefault="00780E03" w:rsidP="006C23F9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</w:tr>
    </w:tbl>
    <w:p w14:paraId="55045CA3" w14:textId="77777777" w:rsidR="00DD4994" w:rsidRDefault="00DD4994" w:rsidP="00A328DC">
      <w:pPr>
        <w:pStyle w:val="BodyText"/>
        <w:ind w:left="0"/>
      </w:pPr>
    </w:p>
    <w:p w14:paraId="2362C7E3" w14:textId="77777777" w:rsidR="00DD4994" w:rsidRDefault="00DD4994">
      <w:r>
        <w:br w:type="page"/>
      </w:r>
    </w:p>
    <w:p w14:paraId="1F9B0DCF" w14:textId="77777777" w:rsidR="00A328DC" w:rsidRDefault="00DD4994" w:rsidP="001D6F53">
      <w:pPr>
        <w:pStyle w:val="Heading1"/>
      </w:pPr>
      <w:bookmarkStart w:id="146" w:name="_Toc531082877"/>
      <w:r>
        <w:lastRenderedPageBreak/>
        <w:t>LIITE A: Mobiilitunnistusratkaisun arviointikriteeristö</w:t>
      </w:r>
      <w:bookmarkEnd w:id="146"/>
    </w:p>
    <w:p w14:paraId="1A6D7679" w14:textId="77777777" w:rsidR="00DD4994" w:rsidRDefault="00AE6900" w:rsidP="00A328DC">
      <w:pPr>
        <w:pStyle w:val="BodyText"/>
        <w:ind w:left="0"/>
      </w:pPr>
      <w:r>
        <w:t>Tä</w:t>
      </w:r>
      <w:r w:rsidR="0081734E">
        <w:t xml:space="preserve">ssä liitteessä listataan </w:t>
      </w:r>
      <w:r>
        <w:t xml:space="preserve">niitä kriteereitä, joiden avulla pystytään osoittamaan </w:t>
      </w:r>
      <w:r w:rsidRPr="002335C0">
        <w:rPr>
          <w:b/>
        </w:rPr>
        <w:t>tunnistussovelluksen</w:t>
      </w:r>
      <w:r>
        <w:t xml:space="preserve"> tai </w:t>
      </w:r>
      <w:r w:rsidRPr="002335C0">
        <w:rPr>
          <w:b/>
        </w:rPr>
        <w:t>tunnistusta tekevän mobiilisovelluksen</w:t>
      </w:r>
      <w:r>
        <w:t xml:space="preserve"> osan tietoturvallisuus. Kriteeristö on sovellettu OWASP Mobile AppSec Verfication standardista, josta julkaistiin ensimmäinen versio vuonna 2018. Tässä kriteeristössä myös on otettu käyttöön OWASP:n ehdottama kaksitasoinen arviointi. Lisäksi OWASP standardista on hyödynnetty kriteerejä, joilla pyritään huomioimaan mahdolliset murtamisyritykset itse mobiilisovelluksessa. Tämä kriteeristö laajentaa OWASP standardin kohtaa 4, jossa käsitellään tarkemmin tunnistukseen liittyviä seikkoja.</w:t>
      </w:r>
    </w:p>
    <w:p w14:paraId="7466C33D" w14:textId="77777777" w:rsidR="00200051" w:rsidRDefault="00200051" w:rsidP="00A328DC">
      <w:pPr>
        <w:pStyle w:val="BodyText"/>
        <w:ind w:left="0"/>
      </w:pPr>
      <w:r>
        <w:t xml:space="preserve">+ </w:t>
      </w:r>
      <w:r w:rsidRPr="00200051">
        <w:t>RFC 2289 / 4226 / 6238</w:t>
      </w:r>
    </w:p>
    <w:p w14:paraId="255CFFB6" w14:textId="77777777" w:rsidR="00DD4994" w:rsidRDefault="002E6A97" w:rsidP="00AE6900">
      <w:pPr>
        <w:pStyle w:val="Heading2"/>
      </w:pPr>
      <w:bookmarkStart w:id="147" w:name="_Toc531082878"/>
      <w:r w:rsidRPr="00AE6900">
        <w:t>Vaatimukset liittyen arkkitehtuuriin, suunnitteluun ja uhkakuvien mallintamiseen</w:t>
      </w:r>
      <w:bookmarkEnd w:id="147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DD4994" w:rsidRPr="00FB13BD" w14:paraId="3C93AFEF" w14:textId="77777777" w:rsidTr="00DD4994">
        <w:trPr>
          <w:tblHeader/>
        </w:trPr>
        <w:tc>
          <w:tcPr>
            <w:tcW w:w="6400" w:type="dxa"/>
            <w:shd w:val="clear" w:color="auto" w:fill="EEECE1"/>
          </w:tcPr>
          <w:p w14:paraId="7BCAA907" w14:textId="77777777" w:rsidR="00DD4994" w:rsidRPr="00FB13BD" w:rsidRDefault="00DD4994" w:rsidP="00DD4994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28C36F6D" w14:textId="77777777" w:rsidR="00DD4994" w:rsidRPr="00FB13BD" w:rsidRDefault="00DD4994" w:rsidP="00DD4994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6C966211" w14:textId="77777777" w:rsidR="00DD4994" w:rsidRPr="00FB13BD" w:rsidRDefault="00DD4994" w:rsidP="00DD4994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603D0C3A" w14:textId="77777777" w:rsidR="00DD4994" w:rsidRPr="00FB13BD" w:rsidRDefault="00DD4994" w:rsidP="00DD4994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210AF632" w14:textId="77777777" w:rsidR="00DD4994" w:rsidRPr="00FB13BD" w:rsidRDefault="00DD4994" w:rsidP="00DD4994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CD4775" w:rsidRPr="00F53E53" w14:paraId="662C5943" w14:textId="77777777" w:rsidTr="00DD4994">
        <w:tc>
          <w:tcPr>
            <w:tcW w:w="6400" w:type="dxa"/>
          </w:tcPr>
          <w:p w14:paraId="08D14084" w14:textId="77777777" w:rsidR="00CD4775" w:rsidRPr="00DD4994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Kaikki sovelluksen komponentit on tunnistettu ja ne ovat tarpeellisia</w:t>
            </w:r>
          </w:p>
        </w:tc>
        <w:tc>
          <w:tcPr>
            <w:tcW w:w="2067" w:type="dxa"/>
          </w:tcPr>
          <w:p w14:paraId="5EA4AF84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6EEE3131" w14:textId="77777777" w:rsidR="00CD4775" w:rsidRPr="00AE6900" w:rsidRDefault="00CD4775" w:rsidP="00DD4994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OWASP Mobile AppSec Verification Standard, Chapter 1 </w:t>
            </w:r>
          </w:p>
          <w:p w14:paraId="42E227A0" w14:textId="77777777" w:rsidR="00CD4775" w:rsidRPr="00AE6900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791704A8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031A9194" w14:textId="77777777" w:rsidR="00CD4775" w:rsidRPr="00AE6900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2D4F87A6" w14:textId="77777777" w:rsidR="00CD4775" w:rsidRPr="00AE6900" w:rsidRDefault="00CD4775" w:rsidP="00DD4994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5F13BD94" w14:textId="77777777" w:rsidR="00CD4775" w:rsidRPr="00AE6900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135CB22E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CD4775" w:rsidRPr="00F53E53" w14:paraId="53D3AE81" w14:textId="77777777" w:rsidTr="00DD4994">
        <w:tc>
          <w:tcPr>
            <w:tcW w:w="6400" w:type="dxa"/>
          </w:tcPr>
          <w:p w14:paraId="4E695547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Turvakontrollit on toteutettu sekä älypuhelinsovellukseen että (remote endpoint)</w:t>
            </w:r>
          </w:p>
        </w:tc>
        <w:tc>
          <w:tcPr>
            <w:tcW w:w="2067" w:type="dxa"/>
          </w:tcPr>
          <w:p w14:paraId="39F95AE3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E2084FE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309AC58A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3C98FAA0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3233CF2E" w14:textId="77777777" w:rsidTr="00DD4994">
        <w:tc>
          <w:tcPr>
            <w:tcW w:w="6400" w:type="dxa"/>
          </w:tcPr>
          <w:p w14:paraId="7ADA77A8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Korkean tason arkkitehtuuri on määritelty itse sovellukselle ja siihen liittyville (ulkoisille) palveluille ja tietoturva on arkkitehtuurissa huomioitu</w:t>
            </w:r>
          </w:p>
        </w:tc>
        <w:tc>
          <w:tcPr>
            <w:tcW w:w="2067" w:type="dxa"/>
          </w:tcPr>
          <w:p w14:paraId="2A2D5E58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989289E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DE7F64A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16E033E6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667C5100" w14:textId="77777777" w:rsidTr="00DD4994">
        <w:tc>
          <w:tcPr>
            <w:tcW w:w="6400" w:type="dxa"/>
          </w:tcPr>
          <w:p w14:paraId="089FDC46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Sovelluksessa käsiteltävä arkaluontoiset tiedot on selvästi tunnistettu</w:t>
            </w:r>
          </w:p>
        </w:tc>
        <w:tc>
          <w:tcPr>
            <w:tcW w:w="2067" w:type="dxa"/>
          </w:tcPr>
          <w:p w14:paraId="77D2249F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3D3D4A2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09121D9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ACC30E3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18251030" w14:textId="77777777" w:rsidTr="00DD4994">
        <w:tc>
          <w:tcPr>
            <w:tcW w:w="6400" w:type="dxa"/>
          </w:tcPr>
          <w:p w14:paraId="4A3C5ED1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Kaikki sovelluksen komponentit on selkeästi tunnistettu ja jokaisen komponentit kohdalla on olemassa tieto onko kyseessä toiminnallinen (business) vai tie</w:t>
            </w:r>
            <w:r w:rsidRPr="00AE6900">
              <w:rPr>
                <w:rFonts w:asciiTheme="majorHAnsi" w:hAnsiTheme="majorHAnsi" w:cs="Arial"/>
                <w:sz w:val="20"/>
                <w:szCs w:val="20"/>
              </w:rPr>
              <w:lastRenderedPageBreak/>
              <w:t>toturvafunktio</w:t>
            </w:r>
          </w:p>
        </w:tc>
        <w:tc>
          <w:tcPr>
            <w:tcW w:w="2067" w:type="dxa"/>
          </w:tcPr>
          <w:p w14:paraId="090E4E66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4E243B3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74BD6AE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3377DB4E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63E71253" w14:textId="77777777" w:rsidTr="00DD4994">
        <w:tc>
          <w:tcPr>
            <w:tcW w:w="6400" w:type="dxa"/>
          </w:tcPr>
          <w:p w14:paraId="60EAB489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Sovellukseen ja sen käyttämiin palveluihin liittyvät uhkakuvat ja mahdolliset vastatoimet on tunnistettu</w:t>
            </w:r>
          </w:p>
          <w:p w14:paraId="271CE754" w14:textId="77777777" w:rsidR="00CD4775" w:rsidRPr="00AE6900" w:rsidRDefault="00CD4775" w:rsidP="00AE6900">
            <w:pPr>
              <w:pStyle w:val="ListParagraph"/>
              <w:ind w:left="36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067" w:type="dxa"/>
          </w:tcPr>
          <w:p w14:paraId="1AE34926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C7A0329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FD7F2E5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6A8DFB1A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48E5A7AB" w14:textId="77777777" w:rsidTr="00DD4994">
        <w:tc>
          <w:tcPr>
            <w:tcW w:w="6400" w:type="dxa"/>
          </w:tcPr>
          <w:p w14:paraId="32B6D9FD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Kaikilla turvakontrolleilla on keskitetty toteutus</w:t>
            </w:r>
          </w:p>
        </w:tc>
        <w:tc>
          <w:tcPr>
            <w:tcW w:w="2067" w:type="dxa"/>
          </w:tcPr>
          <w:p w14:paraId="2BD57E9A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8669C8F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390DFC8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77E5E095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29096042" w14:textId="77777777" w:rsidTr="00DD4994">
        <w:tc>
          <w:tcPr>
            <w:tcW w:w="6400" w:type="dxa"/>
          </w:tcPr>
          <w:p w14:paraId="2D5E288F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Salausavainten hallintaan on tarkkaan määritelty menetelmätapa, joka pohjautuu kansainvälisesti hyväksyttyyn ajantasaiseen standardiin</w:t>
            </w:r>
          </w:p>
        </w:tc>
        <w:tc>
          <w:tcPr>
            <w:tcW w:w="2067" w:type="dxa"/>
          </w:tcPr>
          <w:p w14:paraId="1046BCD6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4C70AC7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62F52E23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72F7D73E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59E8D1F2" w14:textId="77777777" w:rsidTr="00DD4994">
        <w:tc>
          <w:tcPr>
            <w:tcW w:w="6400" w:type="dxa"/>
          </w:tcPr>
          <w:p w14:paraId="67BE8BD5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Sovelluksesta löytyy mekanismi, jonka avulla se voidaan päivittää pakotetusti</w:t>
            </w:r>
          </w:p>
        </w:tc>
        <w:tc>
          <w:tcPr>
            <w:tcW w:w="2067" w:type="dxa"/>
          </w:tcPr>
          <w:p w14:paraId="14074BA4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6ED7D36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FE96806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084854C6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2B7AD96A" w14:textId="77777777" w:rsidTr="00DD4994">
        <w:tc>
          <w:tcPr>
            <w:tcW w:w="6400" w:type="dxa"/>
          </w:tcPr>
          <w:p w14:paraId="53CB1C96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Tietoturvallisia käytäntöjä noudatetaan koko sovelluksen elinkaaren ajan</w:t>
            </w:r>
          </w:p>
        </w:tc>
        <w:tc>
          <w:tcPr>
            <w:tcW w:w="2067" w:type="dxa"/>
          </w:tcPr>
          <w:p w14:paraId="32148102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7A5ED63" w14:textId="77777777" w:rsidR="00CD4775" w:rsidRDefault="00CD4775" w:rsidP="00DD4994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390C9A2" w14:textId="77777777" w:rsidR="00CD4775" w:rsidRPr="00BA2CDC" w:rsidRDefault="00CD4775" w:rsidP="00DD4994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3493F716" w14:textId="77777777" w:rsidR="00CD4775" w:rsidRPr="00BA2CDC" w:rsidRDefault="00CD4775" w:rsidP="00DD4994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22F389DB" w14:textId="77777777" w:rsidR="00DD4994" w:rsidRDefault="00DD4994" w:rsidP="00A328DC">
      <w:pPr>
        <w:pStyle w:val="BodyText"/>
        <w:ind w:left="0"/>
      </w:pPr>
    </w:p>
    <w:p w14:paraId="73FC61EF" w14:textId="77777777" w:rsidR="00AE6900" w:rsidRDefault="002E6A97" w:rsidP="00AE6900">
      <w:pPr>
        <w:pStyle w:val="Heading2"/>
      </w:pPr>
      <w:bookmarkStart w:id="148" w:name="_Toc531082879"/>
      <w:r w:rsidRPr="00AE6900">
        <w:t>Tiedon tallennukseen ja yksityisyyteen liittyvät vaatimukset</w:t>
      </w:r>
      <w:bookmarkEnd w:id="148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AE6900" w:rsidRPr="00FB13BD" w14:paraId="03C6DBC5" w14:textId="77777777" w:rsidTr="005164F7">
        <w:trPr>
          <w:tblHeader/>
        </w:trPr>
        <w:tc>
          <w:tcPr>
            <w:tcW w:w="6400" w:type="dxa"/>
            <w:shd w:val="clear" w:color="auto" w:fill="EEECE1"/>
          </w:tcPr>
          <w:p w14:paraId="344603B0" w14:textId="77777777" w:rsidR="00AE6900" w:rsidRPr="00FB13BD" w:rsidRDefault="00AE6900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7D084622" w14:textId="77777777" w:rsidR="00AE6900" w:rsidRPr="00FB13BD" w:rsidRDefault="00AE6900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41778654" w14:textId="77777777" w:rsidR="00AE6900" w:rsidRPr="00FB13BD" w:rsidRDefault="00AE6900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216927A6" w14:textId="77777777" w:rsidR="00AE6900" w:rsidRPr="00FB13BD" w:rsidRDefault="00AE6900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5A22CAB1" w14:textId="77777777" w:rsidR="00AE6900" w:rsidRPr="00FB13BD" w:rsidRDefault="00AE6900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CD4775" w:rsidRPr="00F53E53" w14:paraId="3E79ACA0" w14:textId="77777777" w:rsidTr="005164F7">
        <w:tc>
          <w:tcPr>
            <w:tcW w:w="6400" w:type="dxa"/>
          </w:tcPr>
          <w:p w14:paraId="7EE9C484" w14:textId="77777777" w:rsidR="00CD4775" w:rsidRPr="00AE6900" w:rsidRDefault="00CD4775" w:rsidP="00AE6900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</w:rPr>
              <w:t>Alustan tarjoamia palveluita / ominaisuuksia hyödynnetään täysimittaisesti sovelluksen tallentaessa salausavaimia ja / tai tunnistetietoja (credentials)</w:t>
            </w:r>
          </w:p>
        </w:tc>
        <w:tc>
          <w:tcPr>
            <w:tcW w:w="2067" w:type="dxa"/>
          </w:tcPr>
          <w:p w14:paraId="692505BE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4C5A4BB9" w14:textId="77777777" w:rsidR="00CD4775" w:rsidRPr="00AE6900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>OWASP Mobile AppSec Verification Standard</w:t>
            </w: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, Chapter 2</w:t>
            </w: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 </w:t>
            </w:r>
          </w:p>
          <w:p w14:paraId="3F17E228" w14:textId="77777777" w:rsidR="00CD4775" w:rsidRPr="00AE6900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124BEC3B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05B242CB" w14:textId="77777777" w:rsidR="00CD4775" w:rsidRPr="00AE6900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22B9116E" w14:textId="77777777" w:rsidR="00CD4775" w:rsidRPr="00AE6900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30DE7ED4" w14:textId="77777777" w:rsidR="00CD4775" w:rsidRPr="00AE6900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62B46AFF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E37BE6" w:rsidRPr="00F53E53" w14:paraId="29616C11" w14:textId="77777777" w:rsidTr="005164F7">
        <w:tc>
          <w:tcPr>
            <w:tcW w:w="6400" w:type="dxa"/>
          </w:tcPr>
          <w:p w14:paraId="5CE056DB" w14:textId="77777777" w:rsidR="00E37BE6" w:rsidRPr="000F56FA" w:rsidRDefault="00E37BE6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Mitään luottamuksellista tietoa ei tallenneta sovellusympäristön tai alustan tarjoaman salaisuuksien </w:t>
            </w:r>
            <w:r>
              <w:rPr>
                <w:rFonts w:asciiTheme="majorHAnsi" w:hAnsiTheme="majorHAnsi" w:cs="Arial"/>
                <w:sz w:val="20"/>
                <w:szCs w:val="20"/>
              </w:rPr>
              <w:lastRenderedPageBreak/>
              <w:t>tallennusta varten tarkoitetun ominaisuuden ulkopuolelle</w:t>
            </w:r>
          </w:p>
        </w:tc>
        <w:tc>
          <w:tcPr>
            <w:tcW w:w="2067" w:type="dxa"/>
          </w:tcPr>
          <w:p w14:paraId="2570FC82" w14:textId="77777777" w:rsidR="00E37BE6" w:rsidRDefault="00E37BE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A93BEBF" w14:textId="77777777" w:rsidR="00E37BE6" w:rsidRDefault="00E37BE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1099615" w14:textId="77777777" w:rsidR="00E37BE6" w:rsidRPr="00E37BE6" w:rsidRDefault="00E37BE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376" w:type="dxa"/>
          </w:tcPr>
          <w:p w14:paraId="37CF5E4C" w14:textId="77777777" w:rsidR="00E37BE6" w:rsidRPr="00BA2CDC" w:rsidRDefault="00E37BE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7034803D" w14:textId="77777777" w:rsidTr="005164F7">
        <w:tc>
          <w:tcPr>
            <w:tcW w:w="6400" w:type="dxa"/>
          </w:tcPr>
          <w:p w14:paraId="197B9594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Mitään arkaluonteista tietoa ei kirjoiteta sovelluksen lokeihin</w:t>
            </w:r>
          </w:p>
        </w:tc>
        <w:tc>
          <w:tcPr>
            <w:tcW w:w="2067" w:type="dxa"/>
          </w:tcPr>
          <w:p w14:paraId="35261A98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1D70C2B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1FA8406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02A788B7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227A7C1A" w14:textId="77777777" w:rsidTr="005164F7">
        <w:tc>
          <w:tcPr>
            <w:tcW w:w="6400" w:type="dxa"/>
          </w:tcPr>
          <w:p w14:paraId="292897FF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Mitään arkaluonteista tietoa ei jaeta ulkoisten tahojen kanssa, ellei se ole ennalta määritelty arkkitehtuurissa</w:t>
            </w:r>
          </w:p>
        </w:tc>
        <w:tc>
          <w:tcPr>
            <w:tcW w:w="2067" w:type="dxa"/>
          </w:tcPr>
          <w:p w14:paraId="155BDCF1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037D216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88342DF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EA95DA5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5D7F2C1F" w14:textId="77777777" w:rsidTr="005164F7">
        <w:tc>
          <w:tcPr>
            <w:tcW w:w="6400" w:type="dxa"/>
          </w:tcPr>
          <w:p w14:paraId="4FF7C045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Näppäimistön välimuistia ei käytetä tekstinsyöttökentissä, jotka saattavat sisältää arkaluonteista tietoa</w:t>
            </w:r>
          </w:p>
        </w:tc>
        <w:tc>
          <w:tcPr>
            <w:tcW w:w="2067" w:type="dxa"/>
          </w:tcPr>
          <w:p w14:paraId="6E97F433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6804043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12E2E5F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33B5B8CC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E37BE6" w:rsidRPr="00F53E53" w14:paraId="453ABA10" w14:textId="77777777" w:rsidTr="005164F7">
        <w:tc>
          <w:tcPr>
            <w:tcW w:w="6400" w:type="dxa"/>
          </w:tcPr>
          <w:p w14:paraId="72CC7C12" w14:textId="77777777" w:rsidR="00E37BE6" w:rsidRPr="000F56FA" w:rsidRDefault="00E37BE6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Arkaluontaista tietoa tai salaisuuksia (salasana, PIN -koodi) ei missään vaiheessa paljasteta käyttöliittymän kautta</w:t>
            </w:r>
          </w:p>
        </w:tc>
        <w:tc>
          <w:tcPr>
            <w:tcW w:w="2067" w:type="dxa"/>
          </w:tcPr>
          <w:p w14:paraId="29C0C470" w14:textId="77777777" w:rsidR="00E37BE6" w:rsidRDefault="00E37BE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633CC6F1" w14:textId="77777777" w:rsidR="00E37BE6" w:rsidRDefault="00E37BE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DA8E59E" w14:textId="77777777" w:rsidR="00E37BE6" w:rsidRPr="00E37BE6" w:rsidRDefault="00E37BE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376" w:type="dxa"/>
          </w:tcPr>
          <w:p w14:paraId="437D9E9D" w14:textId="77777777" w:rsidR="00E37BE6" w:rsidRPr="00BA2CDC" w:rsidRDefault="00E37BE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5242BA1D" w14:textId="77777777" w:rsidTr="005164F7">
        <w:tc>
          <w:tcPr>
            <w:tcW w:w="6400" w:type="dxa"/>
          </w:tcPr>
          <w:p w14:paraId="7900C729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Leikepöytää ei käytetä tietoelementtien kohdalla, jotka saattavat sisältää arkaluonteista tietoa</w:t>
            </w:r>
          </w:p>
        </w:tc>
        <w:tc>
          <w:tcPr>
            <w:tcW w:w="2067" w:type="dxa"/>
          </w:tcPr>
          <w:p w14:paraId="2DE55772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2588B73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9EAAF38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2B50B529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4DB83605" w14:textId="77777777" w:rsidTr="005164F7">
        <w:tc>
          <w:tcPr>
            <w:tcW w:w="6400" w:type="dxa"/>
          </w:tcPr>
          <w:p w14:paraId="64EACAAB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Arkaluonteista tietoa ei jaeta käytettäessä IPC -mekanismeja</w:t>
            </w:r>
          </w:p>
        </w:tc>
        <w:tc>
          <w:tcPr>
            <w:tcW w:w="2067" w:type="dxa"/>
          </w:tcPr>
          <w:p w14:paraId="1E6DDDB0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7DE5B10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8586282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61C7EC11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192A03E1" w14:textId="77777777" w:rsidTr="005164F7">
        <w:tc>
          <w:tcPr>
            <w:tcW w:w="6400" w:type="dxa"/>
          </w:tcPr>
          <w:p w14:paraId="2EFD4299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Käyttöliittymän kautta ei paljasteta arkaluonteista tietoa</w:t>
            </w:r>
          </w:p>
        </w:tc>
        <w:tc>
          <w:tcPr>
            <w:tcW w:w="2067" w:type="dxa"/>
          </w:tcPr>
          <w:p w14:paraId="44F0A6D2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F3CABD1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35984F7C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2F2E2ABB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6180576F" w14:textId="77777777" w:rsidTr="005164F7">
        <w:tc>
          <w:tcPr>
            <w:tcW w:w="6400" w:type="dxa"/>
          </w:tcPr>
          <w:p w14:paraId="7BE38E33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Varmuuskopioissa ei tallenneta arkaluoneista tietoa</w:t>
            </w:r>
          </w:p>
        </w:tc>
        <w:tc>
          <w:tcPr>
            <w:tcW w:w="2067" w:type="dxa"/>
          </w:tcPr>
          <w:p w14:paraId="63D334F5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8A393B7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6669EDB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59E92D6B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536B560A" w14:textId="77777777" w:rsidTr="005164F7">
        <w:tc>
          <w:tcPr>
            <w:tcW w:w="6400" w:type="dxa"/>
          </w:tcPr>
          <w:p w14:paraId="13A716F1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Sovelluksen siirtyessä taustalle, arkaluonteinen tieto poistetaan käyttöliittymäkomponenteista</w:t>
            </w:r>
          </w:p>
        </w:tc>
        <w:tc>
          <w:tcPr>
            <w:tcW w:w="2067" w:type="dxa"/>
          </w:tcPr>
          <w:p w14:paraId="0C27D852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6FA2812D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48428ED0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3C6D97F5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45D80D48" w14:textId="77777777" w:rsidTr="005164F7">
        <w:tc>
          <w:tcPr>
            <w:tcW w:w="6400" w:type="dxa"/>
          </w:tcPr>
          <w:p w14:paraId="57D094C6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Sovellus ei pidä arkaluonteista tietoa muistissa tarpeettoman pitkään, ja kun tietoa ei enää tarvita, poistetaan se muistista välittömästi</w:t>
            </w:r>
          </w:p>
        </w:tc>
        <w:tc>
          <w:tcPr>
            <w:tcW w:w="2067" w:type="dxa"/>
          </w:tcPr>
          <w:p w14:paraId="77E85348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6CFEBD1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19671BE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53963E12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37301183" w14:textId="77777777" w:rsidTr="005164F7">
        <w:tc>
          <w:tcPr>
            <w:tcW w:w="6400" w:type="dxa"/>
          </w:tcPr>
          <w:p w14:paraId="0C826DB5" w14:textId="77777777" w:rsidR="00CD4775" w:rsidRPr="000F56FA" w:rsidRDefault="00CD4775" w:rsidP="00E37BE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 xml:space="preserve">Sovellus </w:t>
            </w:r>
            <w:r w:rsidR="00E37BE6">
              <w:rPr>
                <w:rFonts w:asciiTheme="majorHAnsi" w:hAnsiTheme="majorHAnsi" w:cs="Arial"/>
                <w:sz w:val="20"/>
                <w:szCs w:val="20"/>
              </w:rPr>
              <w:t>pakottaa käyttöön minimitason laiteturvallisuuden (esim vaatii laitteen avauskoodin asettamisen)</w:t>
            </w:r>
          </w:p>
        </w:tc>
        <w:tc>
          <w:tcPr>
            <w:tcW w:w="2067" w:type="dxa"/>
          </w:tcPr>
          <w:p w14:paraId="02B77779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36F11B5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670721CC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17A8862C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0185365B" w14:textId="77777777" w:rsidTr="005164F7">
        <w:tc>
          <w:tcPr>
            <w:tcW w:w="6400" w:type="dxa"/>
          </w:tcPr>
          <w:p w14:paraId="4A1CAC06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 xml:space="preserve">Käyttäjälle kerrotaan parhaista käytännöistä, </w:t>
            </w:r>
            <w:r w:rsidRPr="000F56FA">
              <w:rPr>
                <w:rFonts w:asciiTheme="majorHAnsi" w:hAnsiTheme="majorHAnsi" w:cs="Arial"/>
                <w:sz w:val="20"/>
                <w:szCs w:val="20"/>
              </w:rPr>
              <w:lastRenderedPageBreak/>
              <w:t xml:space="preserve">joita käyttäjän tulisi noudattaa liittyen henkilökohtaiseen tietoon ja sen käsittelyyn </w:t>
            </w:r>
          </w:p>
        </w:tc>
        <w:tc>
          <w:tcPr>
            <w:tcW w:w="2067" w:type="dxa"/>
          </w:tcPr>
          <w:p w14:paraId="49004F6D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BF3DBFF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454B7F7B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3376" w:type="dxa"/>
          </w:tcPr>
          <w:p w14:paraId="7C667436" w14:textId="77777777" w:rsidR="00CD4775" w:rsidRPr="00BA2CDC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6E82E28D" w14:textId="77777777" w:rsidR="00AE6900" w:rsidRDefault="00AE6900" w:rsidP="00A328DC">
      <w:pPr>
        <w:pStyle w:val="BodyText"/>
        <w:ind w:left="0"/>
      </w:pPr>
    </w:p>
    <w:p w14:paraId="2E3A1C7B" w14:textId="77777777" w:rsidR="000F56FA" w:rsidRDefault="000F56FA" w:rsidP="000F56FA">
      <w:pPr>
        <w:pStyle w:val="Heading2"/>
      </w:pPr>
      <w:bookmarkStart w:id="149" w:name="_Toc531082880"/>
      <w:r>
        <w:t>Salausvaatimukset</w:t>
      </w:r>
      <w:bookmarkEnd w:id="149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0F56FA" w:rsidRPr="00FB13BD" w14:paraId="3876A5C4" w14:textId="77777777" w:rsidTr="005164F7">
        <w:trPr>
          <w:tblHeader/>
        </w:trPr>
        <w:tc>
          <w:tcPr>
            <w:tcW w:w="6400" w:type="dxa"/>
            <w:shd w:val="clear" w:color="auto" w:fill="EEECE1"/>
          </w:tcPr>
          <w:p w14:paraId="06637739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30E185B2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56D2DC26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72547984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2DC6A362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CD4775" w:rsidRPr="00F53E53" w14:paraId="44B3B5FF" w14:textId="77777777" w:rsidTr="005164F7">
        <w:tc>
          <w:tcPr>
            <w:tcW w:w="6400" w:type="dxa"/>
          </w:tcPr>
          <w:p w14:paraId="3AC22EC3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Sovellus ei luota pelkästään symmetrisiin salausmenetelmiin ja kovakoodattuihin avaimiin ainoana salauskeinona</w:t>
            </w:r>
          </w:p>
        </w:tc>
        <w:tc>
          <w:tcPr>
            <w:tcW w:w="2067" w:type="dxa"/>
          </w:tcPr>
          <w:p w14:paraId="4688D185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09DABDA0" w14:textId="77777777" w:rsidR="00CD4775" w:rsidRPr="00AE6900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>OWASP Mobile AppSec Verification Standard</w:t>
            </w: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, Chapter 3</w:t>
            </w: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 </w:t>
            </w:r>
          </w:p>
          <w:p w14:paraId="27A96297" w14:textId="77777777" w:rsidR="00CD4775" w:rsidRPr="00AE6900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28380EED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09A16C4C" w14:textId="77777777" w:rsidR="00CD4775" w:rsidRPr="00AE6900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10C45D0E" w14:textId="77777777" w:rsidR="00CD4775" w:rsidRPr="00AE6900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58329376" w14:textId="77777777" w:rsidR="00CD4775" w:rsidRPr="00AE6900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27500A9B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CD4775" w:rsidRPr="00F53E53" w14:paraId="58F61184" w14:textId="77777777" w:rsidTr="005164F7">
        <w:tc>
          <w:tcPr>
            <w:tcW w:w="6400" w:type="dxa"/>
          </w:tcPr>
          <w:p w14:paraId="3D59E1BC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Sovellus käyttää hyväksi havaittuja salausmenetelmiä</w:t>
            </w:r>
          </w:p>
        </w:tc>
        <w:tc>
          <w:tcPr>
            <w:tcW w:w="2067" w:type="dxa"/>
          </w:tcPr>
          <w:p w14:paraId="3C35CAEE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6B6D9EF" w14:textId="77777777" w:rsidR="00CD4775" w:rsidRPr="000F56FA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FD39EFB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486F872" w14:textId="77777777" w:rsidR="00CD4775" w:rsidRPr="000F56FA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FF0000"/>
                <w:sz w:val="20"/>
                <w:szCs w:val="20"/>
              </w:rPr>
              <w:t>Tähän listaa</w:t>
            </w:r>
          </w:p>
        </w:tc>
      </w:tr>
      <w:tr w:rsidR="00CD4775" w:rsidRPr="00F53E53" w14:paraId="3737033C" w14:textId="77777777" w:rsidTr="005164F7">
        <w:tc>
          <w:tcPr>
            <w:tcW w:w="6400" w:type="dxa"/>
          </w:tcPr>
          <w:p w14:paraId="730AE891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Käyttötapauksiin soveltuvat ja hyväksi havaitut salausmenetelmät ovat käytössä</w:t>
            </w:r>
          </w:p>
        </w:tc>
        <w:tc>
          <w:tcPr>
            <w:tcW w:w="2067" w:type="dxa"/>
          </w:tcPr>
          <w:p w14:paraId="0488E6EF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31013CD" w14:textId="77777777" w:rsidR="00CD4775" w:rsidRPr="000F56FA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6AD4630E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70E90A24" w14:textId="77777777" w:rsidR="00CD4775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408AF8D8" w14:textId="77777777" w:rsidTr="005164F7">
        <w:tc>
          <w:tcPr>
            <w:tcW w:w="6400" w:type="dxa"/>
          </w:tcPr>
          <w:p w14:paraId="5483EDE3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Sovellus ei käytä vanhentuneita tai huonoiksi todettuja salauskäytäntöjä tai algoritmeja</w:t>
            </w:r>
          </w:p>
        </w:tc>
        <w:tc>
          <w:tcPr>
            <w:tcW w:w="2067" w:type="dxa"/>
          </w:tcPr>
          <w:p w14:paraId="6449F62E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4761EF4" w14:textId="77777777" w:rsidR="00CD4775" w:rsidRPr="000F56FA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428E1AC2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60A54D15" w14:textId="77777777" w:rsidR="00CD4775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6F4CF6A0" w14:textId="77777777" w:rsidTr="005164F7">
        <w:tc>
          <w:tcPr>
            <w:tcW w:w="6400" w:type="dxa"/>
          </w:tcPr>
          <w:p w14:paraId="2E79449F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Salausavaimia ei uudelleenkäytetä</w:t>
            </w:r>
          </w:p>
        </w:tc>
        <w:tc>
          <w:tcPr>
            <w:tcW w:w="2067" w:type="dxa"/>
          </w:tcPr>
          <w:p w14:paraId="7D4A4C8B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66766F6" w14:textId="77777777" w:rsidR="00CD4775" w:rsidRPr="000F56FA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67E5A596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700E4A80" w14:textId="77777777" w:rsidR="00CD4775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478E1E8D" w14:textId="77777777" w:rsidTr="005164F7">
        <w:tc>
          <w:tcPr>
            <w:tcW w:w="6400" w:type="dxa"/>
          </w:tcPr>
          <w:p w14:paraId="769E4824" w14:textId="77777777" w:rsidR="00CD4775" w:rsidRPr="000F56FA" w:rsidRDefault="00CD4775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Käytetty satunnaislukugeneraattori on tarpeeksi turvallinen ja laadukas</w:t>
            </w:r>
          </w:p>
        </w:tc>
        <w:tc>
          <w:tcPr>
            <w:tcW w:w="2067" w:type="dxa"/>
          </w:tcPr>
          <w:p w14:paraId="31427C33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EA37263" w14:textId="77777777" w:rsidR="00CD4775" w:rsidRPr="000F56FA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3F683334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1B8139AB" w14:textId="77777777" w:rsidR="00CD4775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3236E15D" w14:textId="77777777" w:rsidR="000F56FA" w:rsidRDefault="000F56FA" w:rsidP="00A328DC">
      <w:pPr>
        <w:pStyle w:val="BodyText"/>
        <w:ind w:left="0"/>
      </w:pPr>
    </w:p>
    <w:p w14:paraId="7E7073F7" w14:textId="77777777" w:rsidR="000F56FA" w:rsidRDefault="000F56FA" w:rsidP="000F56FA">
      <w:pPr>
        <w:pStyle w:val="Heading2"/>
      </w:pPr>
      <w:bookmarkStart w:id="150" w:name="_Toc531082881"/>
      <w:r>
        <w:lastRenderedPageBreak/>
        <w:t>Tunnistaminen ja istunnonhallinta</w:t>
      </w:r>
      <w:bookmarkEnd w:id="150"/>
    </w:p>
    <w:p w14:paraId="3B1DBA00" w14:textId="77777777" w:rsidR="000F56FA" w:rsidRPr="000F56FA" w:rsidRDefault="000F56FA" w:rsidP="000F56FA">
      <w:pPr>
        <w:pStyle w:val="BodyText"/>
        <w:ind w:left="0"/>
      </w:pPr>
      <w:r>
        <w:t>Tässä kappaleessa käytetään soveltuvin osin OWASP:n standardia ja kappaletta 4. Lisäksi kriteerejä on listattu nimenomaan tunnistusspesifisiin asioihin.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0F56FA" w:rsidRPr="00FB13BD" w14:paraId="1724137A" w14:textId="77777777" w:rsidTr="005164F7">
        <w:trPr>
          <w:tblHeader/>
        </w:trPr>
        <w:tc>
          <w:tcPr>
            <w:tcW w:w="6400" w:type="dxa"/>
            <w:shd w:val="clear" w:color="auto" w:fill="EEECE1"/>
          </w:tcPr>
          <w:p w14:paraId="7E7561CC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7835BA1B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40318655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46FB53B4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32C6FEA7" w14:textId="77777777" w:rsidR="000F56FA" w:rsidRPr="00FB13BD" w:rsidRDefault="000F56FA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0F56FA" w:rsidRPr="00F53E53" w14:paraId="11423824" w14:textId="77777777" w:rsidTr="005164F7">
        <w:tc>
          <w:tcPr>
            <w:tcW w:w="6400" w:type="dxa"/>
          </w:tcPr>
          <w:p w14:paraId="5E0BFBBF" w14:textId="77777777" w:rsidR="000F56FA" w:rsidRPr="000F56FA" w:rsidRDefault="000F56FA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Sovellus ei tallenna tunnistetietoja / kredentiaaleja selväkielisinä missään vaiheessa</w:t>
            </w:r>
          </w:p>
        </w:tc>
        <w:tc>
          <w:tcPr>
            <w:tcW w:w="2067" w:type="dxa"/>
          </w:tcPr>
          <w:p w14:paraId="0CC5B2B8" w14:textId="77777777" w:rsidR="000F56FA" w:rsidRPr="00BA2CDC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1765F8A4" w14:textId="77777777" w:rsidR="000F56FA" w:rsidRPr="00AE6900" w:rsidRDefault="000F56FA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3E005D1B" w14:textId="77777777" w:rsidR="000F56FA" w:rsidRPr="00AE6900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2F00B11F" w14:textId="77777777" w:rsidR="000F56FA" w:rsidRPr="00AE6900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3376" w:type="dxa"/>
          </w:tcPr>
          <w:p w14:paraId="4897C3B5" w14:textId="77777777" w:rsidR="000F56FA" w:rsidRPr="00AE6900" w:rsidRDefault="000F56F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013BE19B" w14:textId="77777777" w:rsidR="000F56FA" w:rsidRPr="00AE6900" w:rsidRDefault="000F56FA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714AAB88" w14:textId="77777777" w:rsidR="000F56FA" w:rsidRPr="00AE6900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58A37166" w14:textId="77777777" w:rsidR="000F56FA" w:rsidRPr="00BA2CDC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0F56FA" w:rsidRPr="00F53E53" w14:paraId="63176D9A" w14:textId="77777777" w:rsidTr="005164F7">
        <w:tc>
          <w:tcPr>
            <w:tcW w:w="6400" w:type="dxa"/>
          </w:tcPr>
          <w:p w14:paraId="347067A3" w14:textId="77777777" w:rsidR="000F56FA" w:rsidRPr="000F56FA" w:rsidRDefault="000F56FA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Jos sovellus lähettää palvelimelle viestejä, joiden palvelinpäässä tapahtuva validointi johtaa tunnistukseen, tulee kyseiset viestit lähettää turvallisesti käyttäen ajantasaisia ja hyväksyttyjä salauskäytän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töjä (esim. TLS 1.2 tai uudempi ja </w:t>
            </w:r>
            <w:r w:rsidRPr="000F56FA">
              <w:rPr>
                <w:rFonts w:asciiTheme="majorHAnsi" w:hAnsiTheme="majorHAnsi" w:cs="Arial"/>
                <w:color w:val="FF0000"/>
                <w:sz w:val="20"/>
                <w:szCs w:val="20"/>
              </w:rPr>
              <w:t>sanomatason salaus</w:t>
            </w:r>
            <w:r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  <w:tc>
          <w:tcPr>
            <w:tcW w:w="2067" w:type="dxa"/>
          </w:tcPr>
          <w:p w14:paraId="5744B8A5" w14:textId="77777777" w:rsid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26C8962" w14:textId="77777777" w:rsidR="000F56FA" w:rsidRPr="00AE6900" w:rsidRDefault="000F56FA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18DF163F" w14:textId="77777777" w:rsidR="000F56FA" w:rsidRPr="00AE6900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3376" w:type="dxa"/>
          </w:tcPr>
          <w:p w14:paraId="416537B8" w14:textId="77777777" w:rsidR="000F56FA" w:rsidRPr="00AE6900" w:rsidRDefault="000F56F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0F56FA" w:rsidRPr="00F53E53" w14:paraId="2AACA48A" w14:textId="77777777" w:rsidTr="005164F7">
        <w:tc>
          <w:tcPr>
            <w:tcW w:w="6400" w:type="dxa"/>
          </w:tcPr>
          <w:p w14:paraId="14D48C08" w14:textId="77777777" w:rsidR="000F56FA" w:rsidRPr="000F56FA" w:rsidRDefault="000F56FA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Jos sovellus perustuu, tai sen osana on kertakäyttösalasanoihin perustuva menetelmä, tulee kertakäyttösalasanan (OTP) luonnissa käyttää standardeihin perustuvia ratkaisuja (RFC 2289 / 4226 / 6238)</w:t>
            </w:r>
          </w:p>
        </w:tc>
        <w:tc>
          <w:tcPr>
            <w:tcW w:w="2067" w:type="dxa"/>
          </w:tcPr>
          <w:p w14:paraId="390CD5A4" w14:textId="77777777" w:rsid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C6CBA0A" w14:textId="77777777" w:rsidR="000F56FA" w:rsidRP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3229D3B9" w14:textId="77777777" w:rsidR="000F56FA" w:rsidRPr="000F56FA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09AC1BA1" w14:textId="77777777" w:rsidR="000F56FA" w:rsidRPr="000F56FA" w:rsidRDefault="000F56F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0F56FA" w:rsidRPr="00F53E53" w14:paraId="321E65B0" w14:textId="77777777" w:rsidTr="005164F7">
        <w:tc>
          <w:tcPr>
            <w:tcW w:w="6400" w:type="dxa"/>
          </w:tcPr>
          <w:p w14:paraId="3C310CB0" w14:textId="77777777" w:rsidR="000F56FA" w:rsidRPr="000F56FA" w:rsidRDefault="000F56FA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Tunnistukseen käytetyn salaisuuden tallennukseen käytetään mahdollisuuksien mukaan alustan tarjoamia palveluita / laitteisto-ominaisuuksia, kuten laitteistotason turvaosiota tai käyttöjärjestelmän tarjoamia palveluita arkaluonteisen tiedon tallennukseen (esim. keychain) [Korotettu = softa / OS –taso, korkea = sertifioitu laitteistokomponentti???]</w:t>
            </w:r>
          </w:p>
        </w:tc>
        <w:tc>
          <w:tcPr>
            <w:tcW w:w="2067" w:type="dxa"/>
          </w:tcPr>
          <w:p w14:paraId="40C08B83" w14:textId="77777777" w:rsid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5B4F6AF" w14:textId="77777777" w:rsidR="000F56FA" w:rsidRP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A686619" w14:textId="77777777" w:rsidR="000F56FA" w:rsidRPr="000F56FA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1221B4B6" w14:textId="77777777" w:rsidR="000F56FA" w:rsidRPr="000F56FA" w:rsidRDefault="000F56F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0F56FA" w:rsidRPr="00F53E53" w14:paraId="698EBCC5" w14:textId="77777777" w:rsidTr="005164F7">
        <w:tc>
          <w:tcPr>
            <w:tcW w:w="6400" w:type="dxa"/>
          </w:tcPr>
          <w:p w14:paraId="532FD3EC" w14:textId="77777777" w:rsidR="000F56FA" w:rsidRPr="000F56FA" w:rsidRDefault="000F56FA" w:rsidP="00200051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Tieto virheellisestä syötteestä lähetetään jokaisen kerran jälkeen palvelimelle. Palvelin seuraa virheellisten syötteiden määrää ja sovellus lukittuu automaatti</w:t>
            </w:r>
            <w:r w:rsidRPr="000F56FA">
              <w:rPr>
                <w:rFonts w:asciiTheme="majorHAnsi" w:hAnsiTheme="majorHAnsi" w:cs="Arial"/>
                <w:sz w:val="20"/>
                <w:szCs w:val="20"/>
              </w:rPr>
              <w:lastRenderedPageBreak/>
              <w:t>sesti X virheellisen syötteen jälkeen. [</w:t>
            </w:r>
            <w:r w:rsidR="00200051">
              <w:rPr>
                <w:rFonts w:asciiTheme="majorHAnsi" w:hAnsiTheme="majorHAnsi" w:cs="Arial"/>
                <w:sz w:val="20"/>
                <w:szCs w:val="20"/>
              </w:rPr>
              <w:t xml:space="preserve">entä </w:t>
            </w:r>
            <w:r w:rsidRPr="000F56FA">
              <w:rPr>
                <w:rFonts w:asciiTheme="majorHAnsi" w:hAnsiTheme="majorHAnsi" w:cs="Arial"/>
                <w:sz w:val="20"/>
                <w:szCs w:val="20"/>
              </w:rPr>
              <w:t>avaus? Tai OS –tasolle tallennetut tunnisteet kuten sormenjälki?]. Jos verkkoyhteyttä ei ole, eikä viestejä saada lähetettyä palvelimelle turvallisesti, sovellus itse noudattaa samaa logiikkaa.</w:t>
            </w:r>
          </w:p>
        </w:tc>
        <w:tc>
          <w:tcPr>
            <w:tcW w:w="2067" w:type="dxa"/>
          </w:tcPr>
          <w:p w14:paraId="6CE1ED68" w14:textId="77777777" w:rsid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25DA578" w14:textId="77777777" w:rsidR="000F56FA" w:rsidRP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4DA1BBA5" w14:textId="77777777" w:rsidR="000F56FA" w:rsidRPr="000F56FA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50A8749E" w14:textId="77777777" w:rsidR="000F56FA" w:rsidRPr="000F56FA" w:rsidRDefault="000F56F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0F56FA" w:rsidRPr="00F53E53" w14:paraId="798BF558" w14:textId="77777777" w:rsidTr="005164F7">
        <w:tc>
          <w:tcPr>
            <w:tcW w:w="6400" w:type="dxa"/>
          </w:tcPr>
          <w:p w14:paraId="23ECB692" w14:textId="77777777" w:rsidR="000F56FA" w:rsidRPr="000F56FA" w:rsidRDefault="000F56FA" w:rsidP="000F56F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0F56FA">
              <w:rPr>
                <w:rFonts w:asciiTheme="majorHAnsi" w:hAnsiTheme="majorHAnsi" w:cs="Arial"/>
                <w:sz w:val="20"/>
                <w:szCs w:val="20"/>
              </w:rPr>
              <w:t>Jos käytössä on istuntotunnisteet, käytetään satunnaisia istuntotunnisteita</w:t>
            </w:r>
          </w:p>
        </w:tc>
        <w:tc>
          <w:tcPr>
            <w:tcW w:w="2067" w:type="dxa"/>
          </w:tcPr>
          <w:p w14:paraId="4B24D32F" w14:textId="77777777" w:rsid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EC68B3D" w14:textId="77777777" w:rsidR="000F56FA" w:rsidRP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1D882D9" w14:textId="77777777" w:rsidR="000F56FA" w:rsidRPr="000F56FA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6A207095" w14:textId="77777777" w:rsidR="000F56FA" w:rsidRPr="000F56FA" w:rsidRDefault="000F56F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0F56FA" w:rsidRPr="00F53E53" w14:paraId="7B3A794C" w14:textId="77777777" w:rsidTr="005164F7">
        <w:tc>
          <w:tcPr>
            <w:tcW w:w="6400" w:type="dxa"/>
          </w:tcPr>
          <w:p w14:paraId="0950336C" w14:textId="77777777" w:rsidR="000F56FA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Token-pohjaisessa ratkaisussa varmistetaan että token on allekirjoitettu hyväksyttävällä ja turvallisella algoritmilla</w:t>
            </w:r>
          </w:p>
        </w:tc>
        <w:tc>
          <w:tcPr>
            <w:tcW w:w="2067" w:type="dxa"/>
          </w:tcPr>
          <w:p w14:paraId="64D172D9" w14:textId="77777777" w:rsid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22FED03" w14:textId="77777777" w:rsidR="000F56FA" w:rsidRPr="000F56FA" w:rsidRDefault="000F56F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3A46170" w14:textId="77777777" w:rsidR="000F56FA" w:rsidRPr="000F56FA" w:rsidRDefault="000F56FA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243AB4E5" w14:textId="77777777" w:rsidR="000F56FA" w:rsidRPr="000F56FA" w:rsidRDefault="000F56F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0A67D33D" w14:textId="77777777" w:rsidTr="005164F7">
        <w:tc>
          <w:tcPr>
            <w:tcW w:w="6400" w:type="dxa"/>
          </w:tcPr>
          <w:p w14:paraId="0D4C5D16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Istunnon tai tokenin voimassaoloaika määritellään palvelinpäässä</w:t>
            </w:r>
          </w:p>
        </w:tc>
        <w:tc>
          <w:tcPr>
            <w:tcW w:w="2067" w:type="dxa"/>
          </w:tcPr>
          <w:p w14:paraId="459BCDDD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5356BF5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6D7B5338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2F34748B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1E837480" w14:textId="77777777" w:rsidTr="005164F7">
        <w:tc>
          <w:tcPr>
            <w:tcW w:w="6400" w:type="dxa"/>
          </w:tcPr>
          <w:p w14:paraId="4C1F7D5D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 xml:space="preserve">Valtuutuspolitiikat, joiden perusteella myönnetään pääsy sovellukseen, määritellään </w:t>
            </w:r>
            <w:r>
              <w:rPr>
                <w:rFonts w:asciiTheme="majorHAnsi" w:hAnsiTheme="majorHAnsi" w:cs="Arial"/>
                <w:sz w:val="20"/>
                <w:szCs w:val="20"/>
              </w:rPr>
              <w:t>(tunnistus)</w:t>
            </w:r>
            <w:r w:rsidRPr="002F5D16">
              <w:rPr>
                <w:rFonts w:asciiTheme="majorHAnsi" w:hAnsiTheme="majorHAnsi" w:cs="Arial"/>
                <w:sz w:val="20"/>
                <w:szCs w:val="20"/>
              </w:rPr>
              <w:t>palvelinpäässä</w:t>
            </w:r>
          </w:p>
        </w:tc>
        <w:tc>
          <w:tcPr>
            <w:tcW w:w="2067" w:type="dxa"/>
          </w:tcPr>
          <w:p w14:paraId="6F192715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2FD49B7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3A01B956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6F2FF97F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7B8F6629" w14:textId="77777777" w:rsidTr="005164F7">
        <w:tc>
          <w:tcPr>
            <w:tcW w:w="6400" w:type="dxa"/>
          </w:tcPr>
          <w:p w14:paraId="3419139D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Jos alustan ominaisuuksista johtuen tunnistuksessa ei pystytä yhdellä tekijällä yksilöimään käyttäjää (Apple iOS, sormenjälki), on käytössä yhdistelmä, millä käyttäjä pystytään yksilöimään luotettavasti (Esim. päätelaite = hallinta, salaisuuteen liittyvä PIN-koodi = tieto ja sormenjälki = ominaisuus)</w:t>
            </w:r>
          </w:p>
        </w:tc>
        <w:tc>
          <w:tcPr>
            <w:tcW w:w="2067" w:type="dxa"/>
          </w:tcPr>
          <w:p w14:paraId="411241F5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4791843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64A4AE62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1CC2E31C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38441F71" w14:textId="77777777" w:rsidTr="005164F7">
        <w:tc>
          <w:tcPr>
            <w:tcW w:w="6400" w:type="dxa"/>
          </w:tcPr>
          <w:p w14:paraId="474F2D8D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Useamman tekijän tunnistuksessa (multi-factor, strong authentication), käytetään käyttäjän tietoon (salasana, PIN-koodi) tai ominaisuuteen (sormenjälki, kasvot, iris) perustuvaa tekijää avaamaan salaisuus, jolla itse tunnistuspyyntö allekirjoitetaan asymetrisellä menetelmällä.</w:t>
            </w:r>
          </w:p>
        </w:tc>
        <w:tc>
          <w:tcPr>
            <w:tcW w:w="2067" w:type="dxa"/>
          </w:tcPr>
          <w:p w14:paraId="43936166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80C6478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E76FDF9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15FA2402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649CAC46" w14:textId="77777777" w:rsidTr="005164F7">
        <w:tc>
          <w:tcPr>
            <w:tcW w:w="6400" w:type="dxa"/>
          </w:tcPr>
          <w:p w14:paraId="28770D2A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1 tai useampi laite, mutta yksi identiteetti</w:t>
            </w:r>
          </w:p>
        </w:tc>
        <w:tc>
          <w:tcPr>
            <w:tcW w:w="2067" w:type="dxa"/>
          </w:tcPr>
          <w:p w14:paraId="7A40D94C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4DD3F08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6C7EAA6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4E81CCDA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35CBA94B" w14:textId="77777777" w:rsidTr="005164F7">
        <w:tc>
          <w:tcPr>
            <w:tcW w:w="6400" w:type="dxa"/>
          </w:tcPr>
          <w:p w14:paraId="6989D48A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lastRenderedPageBreak/>
              <w:t>Käyttäjällä tulee olla mahdollisuus deaktivoida / poistaa käytöstä tunnistussovellus a) yhdestä laitteesta b) kaikista c) kaikista laitteista ja revokoida sähköinen identiteetti (tai revokointi johtaa kaikkien instanssien deaktivo</w:t>
            </w:r>
            <w:r>
              <w:rPr>
                <w:rFonts w:asciiTheme="majorHAnsi" w:hAnsiTheme="majorHAnsi" w:cs="Arial"/>
                <w:sz w:val="20"/>
                <w:szCs w:val="20"/>
              </w:rPr>
              <w:t>itumiseen)</w:t>
            </w:r>
          </w:p>
        </w:tc>
        <w:tc>
          <w:tcPr>
            <w:tcW w:w="2067" w:type="dxa"/>
          </w:tcPr>
          <w:p w14:paraId="67ABAD8A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02D6731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8DC9766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31A8DA4E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6C90D1B7" w14:textId="77777777" w:rsidTr="005164F7">
        <w:tc>
          <w:tcPr>
            <w:tcW w:w="6400" w:type="dxa"/>
          </w:tcPr>
          <w:p w14:paraId="612A7C9C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Korotetulla tasolla sovelluksen / sovelluksen osan tulee tarjota turvallinen palautusmekanismi. Korkealla tasolla tunnistusmenetelmän uusimiseen tulee käyttää eIDAS asetuksen mukaisesti vahvaa prosessia (pääsääntöisesti tarkoittaa käyntiä rekisteröintipisteessä)</w:t>
            </w:r>
          </w:p>
        </w:tc>
        <w:tc>
          <w:tcPr>
            <w:tcW w:w="2067" w:type="dxa"/>
          </w:tcPr>
          <w:p w14:paraId="35FB48C2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4231D63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22B0973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58165A3E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1F6DFDC1" w14:textId="77777777" w:rsidTr="005164F7">
        <w:tc>
          <w:tcPr>
            <w:tcW w:w="6400" w:type="dxa"/>
          </w:tcPr>
          <w:p w14:paraId="0ACA477B" w14:textId="77777777" w:rsid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Ja sitten tähän lisää…</w:t>
            </w:r>
          </w:p>
        </w:tc>
        <w:tc>
          <w:tcPr>
            <w:tcW w:w="2067" w:type="dxa"/>
          </w:tcPr>
          <w:p w14:paraId="0D24DFAD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AA5A6D8" w14:textId="77777777" w:rsidR="002F5D16" w:rsidRPr="000F56FA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FFE92C0" w14:textId="77777777" w:rsidR="002F5D16" w:rsidRPr="000F56FA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</w:p>
        </w:tc>
        <w:tc>
          <w:tcPr>
            <w:tcW w:w="3376" w:type="dxa"/>
          </w:tcPr>
          <w:p w14:paraId="045080E8" w14:textId="77777777" w:rsidR="002F5D16" w:rsidRPr="000F56FA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59AC94CD" w14:textId="77777777" w:rsidR="000F56FA" w:rsidRDefault="000F56FA" w:rsidP="00A328DC">
      <w:pPr>
        <w:pStyle w:val="BodyText"/>
        <w:ind w:left="0"/>
      </w:pPr>
    </w:p>
    <w:p w14:paraId="4CD56572" w14:textId="77777777" w:rsidR="002F5D16" w:rsidRDefault="002F5D16" w:rsidP="002F5D16">
      <w:pPr>
        <w:pStyle w:val="Heading2"/>
      </w:pPr>
      <w:bookmarkStart w:id="151" w:name="_Toc531082882"/>
      <w:r>
        <w:t>Tietoliikenne</w:t>
      </w:r>
      <w:bookmarkEnd w:id="151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2F5D16" w:rsidRPr="00FB13BD" w14:paraId="38BBF521" w14:textId="77777777" w:rsidTr="005164F7">
        <w:trPr>
          <w:tblHeader/>
        </w:trPr>
        <w:tc>
          <w:tcPr>
            <w:tcW w:w="6400" w:type="dxa"/>
            <w:shd w:val="clear" w:color="auto" w:fill="EEECE1"/>
          </w:tcPr>
          <w:p w14:paraId="31A1B29D" w14:textId="77777777" w:rsidR="002F5D16" w:rsidRPr="00FB13BD" w:rsidRDefault="002F5D16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234DEF9A" w14:textId="77777777" w:rsidR="002F5D16" w:rsidRPr="00FB13BD" w:rsidRDefault="002F5D16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7FEDB41E" w14:textId="77777777" w:rsidR="002F5D16" w:rsidRPr="00FB13BD" w:rsidRDefault="002F5D16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5D23E68C" w14:textId="77777777" w:rsidR="002F5D16" w:rsidRPr="00FB13BD" w:rsidRDefault="002F5D16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4550683E" w14:textId="77777777" w:rsidR="002F5D16" w:rsidRPr="00FB13BD" w:rsidRDefault="002F5D16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2F5D16" w:rsidRPr="00F53E53" w14:paraId="3FC331B3" w14:textId="77777777" w:rsidTr="005164F7">
        <w:tc>
          <w:tcPr>
            <w:tcW w:w="6400" w:type="dxa"/>
          </w:tcPr>
          <w:p w14:paraId="1DB7CE54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Verkkoliikenne on suojattu viestintäviraston suosittelemalla yhteyskäytännöllä [LINKKI] ja suojatut kanavat ovat yhdenmukaisesti käytössä sovelluksessa</w:t>
            </w:r>
          </w:p>
        </w:tc>
        <w:tc>
          <w:tcPr>
            <w:tcW w:w="2067" w:type="dxa"/>
          </w:tcPr>
          <w:p w14:paraId="2F73301A" w14:textId="77777777" w:rsidR="002F5D16" w:rsidRPr="00BA2CDC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71092923" w14:textId="77777777" w:rsidR="002F5D16" w:rsidRPr="00AE6900" w:rsidRDefault="002F5D16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>OWASP Mobile AppSec Verification Standard</w:t>
            </w: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, Chapter 5</w:t>
            </w: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 </w:t>
            </w:r>
          </w:p>
          <w:p w14:paraId="077C1FCD" w14:textId="77777777" w:rsidR="002F5D16" w:rsidRPr="00AE6900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3FDCA728" w14:textId="77777777" w:rsidR="002F5D16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0F057F67" w14:textId="77777777" w:rsidR="002F5D16" w:rsidRPr="00AE6900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60F54C09" w14:textId="77777777" w:rsidR="002F5D16" w:rsidRPr="00AE6900" w:rsidRDefault="002F5D16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3D72E942" w14:textId="77777777" w:rsidR="002F5D16" w:rsidRPr="00AE6900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7C6B69B5" w14:textId="77777777" w:rsidR="002F5D16" w:rsidRPr="00BA2CDC" w:rsidRDefault="002F5D16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BB6B0B" w:rsidRPr="00F53E53" w14:paraId="1E2C894B" w14:textId="77777777" w:rsidTr="005164F7">
        <w:tc>
          <w:tcPr>
            <w:tcW w:w="6400" w:type="dxa"/>
          </w:tcPr>
          <w:p w14:paraId="3E567E10" w14:textId="77777777" w:rsidR="00BB6B0B" w:rsidRPr="002F5D16" w:rsidRDefault="00BB6B0B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Sovellus tarkistaa TLS (tai vastaava) salausmenetelmän asetukset ja varmistaa että ne noudattavat hyväksi havaittuja käytäntöjä</w:t>
            </w:r>
          </w:p>
        </w:tc>
        <w:tc>
          <w:tcPr>
            <w:tcW w:w="2067" w:type="dxa"/>
          </w:tcPr>
          <w:p w14:paraId="172F0415" w14:textId="77777777" w:rsidR="00BB6B0B" w:rsidRDefault="00BB6B0B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1BC4C0F" w14:textId="77777777" w:rsidR="00BB6B0B" w:rsidRPr="002F5D16" w:rsidRDefault="00BB6B0B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FBE984B" w14:textId="77777777" w:rsidR="00BB6B0B" w:rsidRPr="00CD4775" w:rsidRDefault="00BB6B0B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376" w:type="dxa"/>
          </w:tcPr>
          <w:p w14:paraId="3DE53B9B" w14:textId="77777777" w:rsidR="00BB6B0B" w:rsidRPr="002F5D16" w:rsidRDefault="00BB6B0B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201E43A0" w14:textId="77777777" w:rsidTr="005164F7">
        <w:tc>
          <w:tcPr>
            <w:tcW w:w="6400" w:type="dxa"/>
          </w:tcPr>
          <w:p w14:paraId="2D9BCFE0" w14:textId="77777777" w:rsidR="002F5D16" w:rsidRPr="002F5D16" w:rsidRDefault="002F5D16" w:rsidP="002F5D1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Sovellus tarkistaa muiden palveluiden / palve</w:t>
            </w:r>
            <w:r w:rsidRPr="002F5D16">
              <w:rPr>
                <w:rFonts w:asciiTheme="majorHAnsi" w:hAnsiTheme="majorHAnsi" w:cs="Arial"/>
                <w:sz w:val="20"/>
                <w:szCs w:val="20"/>
              </w:rPr>
              <w:lastRenderedPageBreak/>
              <w:t>linpään varmenteen statuksen ja vain luotetut varmentajat ovat sallittuja</w:t>
            </w:r>
          </w:p>
        </w:tc>
        <w:tc>
          <w:tcPr>
            <w:tcW w:w="2067" w:type="dxa"/>
          </w:tcPr>
          <w:p w14:paraId="4D827EBE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2452BF9" w14:textId="77777777" w:rsidR="002F5D16" w:rsidRP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2B4A6FA" w14:textId="77777777" w:rsidR="002F5D16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L1+L2</w:t>
            </w:r>
          </w:p>
        </w:tc>
        <w:tc>
          <w:tcPr>
            <w:tcW w:w="3376" w:type="dxa"/>
          </w:tcPr>
          <w:p w14:paraId="7776B582" w14:textId="77777777" w:rsidR="002F5D16" w:rsidRPr="002F5D16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2F5D16" w:rsidRPr="00F53E53" w14:paraId="4B7B0A9D" w14:textId="77777777" w:rsidTr="005164F7">
        <w:tc>
          <w:tcPr>
            <w:tcW w:w="6400" w:type="dxa"/>
          </w:tcPr>
          <w:p w14:paraId="44150D4B" w14:textId="77777777" w:rsidR="002F5D16" w:rsidRPr="00CD4775" w:rsidRDefault="002F5D16" w:rsidP="00CD477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2F5D16">
              <w:rPr>
                <w:rFonts w:asciiTheme="majorHAnsi" w:hAnsiTheme="majorHAnsi" w:cs="Arial"/>
                <w:sz w:val="20"/>
                <w:szCs w:val="20"/>
              </w:rPr>
              <w:t>Sovellus käyttää omaa varmennevarastoaan tai sitoo (pinning) palvelinvarmenteen / julkisen avaimen ja luottaa ainoastaan tähän sidottuun tunnisteeseen</w:t>
            </w:r>
          </w:p>
        </w:tc>
        <w:tc>
          <w:tcPr>
            <w:tcW w:w="2067" w:type="dxa"/>
          </w:tcPr>
          <w:p w14:paraId="76ABCA9D" w14:textId="77777777" w:rsid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788D71B" w14:textId="77777777" w:rsidR="002F5D16" w:rsidRPr="002F5D16" w:rsidRDefault="002F5D16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7B0FA35" w14:textId="77777777" w:rsidR="002F5D16" w:rsidRPr="002F5D16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L2</w:t>
            </w:r>
          </w:p>
        </w:tc>
        <w:tc>
          <w:tcPr>
            <w:tcW w:w="3376" w:type="dxa"/>
          </w:tcPr>
          <w:p w14:paraId="7B7B7D18" w14:textId="77777777" w:rsidR="002F5D16" w:rsidRPr="002F5D16" w:rsidRDefault="002F5D16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081896E2" w14:textId="77777777" w:rsidTr="005164F7">
        <w:tc>
          <w:tcPr>
            <w:tcW w:w="6400" w:type="dxa"/>
          </w:tcPr>
          <w:p w14:paraId="4A52FD7B" w14:textId="77777777" w:rsidR="00CD4775" w:rsidRPr="00CD4775" w:rsidRDefault="00CD4775" w:rsidP="00CD477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 xml:space="preserve">Kriittisissä toiminnoissa, kuten tietojen palauttamisessa tai rekisteröinnissä sovellus ei luota yksittäiseen turvattomaan kommunikointikanavaan (sähköposti, SMS) </w:t>
            </w:r>
          </w:p>
        </w:tc>
        <w:tc>
          <w:tcPr>
            <w:tcW w:w="2067" w:type="dxa"/>
          </w:tcPr>
          <w:p w14:paraId="6CD3265B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B73669E" w14:textId="77777777" w:rsidR="00CD4775" w:rsidRPr="002F5D16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534BB74" w14:textId="77777777" w:rsidR="00CD4775" w:rsidRPr="002F5D16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L2</w:t>
            </w:r>
          </w:p>
        </w:tc>
        <w:tc>
          <w:tcPr>
            <w:tcW w:w="3376" w:type="dxa"/>
          </w:tcPr>
          <w:p w14:paraId="230814F4" w14:textId="77777777" w:rsidR="00CD4775" w:rsidRPr="002F5D16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CD4775" w:rsidRPr="00F53E53" w14:paraId="3B5E919B" w14:textId="77777777" w:rsidTr="005164F7">
        <w:tc>
          <w:tcPr>
            <w:tcW w:w="6400" w:type="dxa"/>
          </w:tcPr>
          <w:p w14:paraId="3260FF18" w14:textId="77777777" w:rsidR="00CD4775" w:rsidRPr="00CD4775" w:rsidRDefault="00CD4775" w:rsidP="00BB6B0B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 xml:space="preserve">Sovellus käyttää vain ajantasaisia ohjelmistokirjastoja yhteyksien ja tietoturvan </w:t>
            </w:r>
            <w:r w:rsidR="00BB6B0B">
              <w:rPr>
                <w:rFonts w:asciiTheme="majorHAnsi" w:hAnsiTheme="majorHAnsi" w:cs="Arial"/>
                <w:sz w:val="20"/>
                <w:szCs w:val="20"/>
              </w:rPr>
              <w:t>toteuttamisessa</w:t>
            </w:r>
          </w:p>
        </w:tc>
        <w:tc>
          <w:tcPr>
            <w:tcW w:w="2067" w:type="dxa"/>
          </w:tcPr>
          <w:p w14:paraId="4E270EE3" w14:textId="77777777" w:rsid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B730C21" w14:textId="77777777" w:rsidR="00CD4775" w:rsidRPr="002F5D16" w:rsidRDefault="00CD477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7A53CE3" w14:textId="77777777" w:rsidR="00CD4775" w:rsidRPr="002F5D16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L2</w:t>
            </w:r>
          </w:p>
        </w:tc>
        <w:tc>
          <w:tcPr>
            <w:tcW w:w="3376" w:type="dxa"/>
          </w:tcPr>
          <w:p w14:paraId="391D7D59" w14:textId="77777777" w:rsidR="00CD4775" w:rsidRPr="002F5D16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3604ABB8" w14:textId="77777777" w:rsidR="00BB6B0B" w:rsidRDefault="00BB6B0B" w:rsidP="00BB6B0B">
      <w:pPr>
        <w:pStyle w:val="Heading2"/>
        <w:numPr>
          <w:ilvl w:val="0"/>
          <w:numId w:val="0"/>
        </w:numPr>
        <w:ind w:left="851" w:hanging="851"/>
      </w:pPr>
    </w:p>
    <w:p w14:paraId="6C3C8576" w14:textId="77777777" w:rsidR="00CD4775" w:rsidRDefault="00CD4775" w:rsidP="00CD4775">
      <w:pPr>
        <w:pStyle w:val="Heading2"/>
      </w:pPr>
      <w:bookmarkStart w:id="152" w:name="_Toc531082883"/>
      <w:r>
        <w:t>Alustaan liittyvät vaatimukset</w:t>
      </w:r>
      <w:bookmarkEnd w:id="152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CD4775" w:rsidRPr="00FB13BD" w14:paraId="140C66E3" w14:textId="77777777" w:rsidTr="005164F7">
        <w:trPr>
          <w:tblHeader/>
        </w:trPr>
        <w:tc>
          <w:tcPr>
            <w:tcW w:w="6400" w:type="dxa"/>
            <w:shd w:val="clear" w:color="auto" w:fill="EEECE1"/>
          </w:tcPr>
          <w:p w14:paraId="68D8F4FA" w14:textId="77777777" w:rsidR="00CD4775" w:rsidRPr="00FB13BD" w:rsidRDefault="00CD477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663B176D" w14:textId="77777777" w:rsidR="00CD4775" w:rsidRPr="00FB13BD" w:rsidRDefault="00CD4775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03FE8D10" w14:textId="77777777" w:rsidR="00CD4775" w:rsidRPr="00FB13BD" w:rsidRDefault="00CD477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577657D5" w14:textId="77777777" w:rsidR="00CD4775" w:rsidRPr="00FB13BD" w:rsidRDefault="00CD4775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721468FB" w14:textId="77777777" w:rsidR="00CD4775" w:rsidRPr="00FB13BD" w:rsidRDefault="00CD477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CD4775" w:rsidRPr="00F53E53" w14:paraId="00B15A33" w14:textId="77777777" w:rsidTr="005164F7">
        <w:tc>
          <w:tcPr>
            <w:tcW w:w="6400" w:type="dxa"/>
          </w:tcPr>
          <w:p w14:paraId="3AD3D620" w14:textId="77777777" w:rsidR="00CD4775" w:rsidRPr="00CD4775" w:rsidRDefault="00CD4775" w:rsidP="00CD477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Sovellus pyy</w:t>
            </w:r>
            <w:r w:rsidR="00EE64D7">
              <w:rPr>
                <w:rFonts w:asciiTheme="majorHAnsi" w:hAnsiTheme="majorHAnsi" w:cs="Arial"/>
                <w:sz w:val="20"/>
                <w:szCs w:val="20"/>
              </w:rPr>
              <w:t>tää alustalta vain</w:t>
            </w:r>
            <w:r w:rsidRPr="00CD4775">
              <w:rPr>
                <w:rFonts w:asciiTheme="majorHAnsi" w:hAnsiTheme="majorHAnsi" w:cs="Arial"/>
                <w:sz w:val="20"/>
                <w:szCs w:val="20"/>
              </w:rPr>
              <w:t xml:space="preserve"> minimioikeudet</w:t>
            </w:r>
          </w:p>
        </w:tc>
        <w:tc>
          <w:tcPr>
            <w:tcW w:w="2067" w:type="dxa"/>
          </w:tcPr>
          <w:p w14:paraId="6BCA6449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4E763C7B" w14:textId="77777777" w:rsidR="00CD4775" w:rsidRPr="00AE6900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>OWASP Mobile AppSec Verification Standard</w:t>
            </w: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, Chapter 6</w:t>
            </w:r>
          </w:p>
          <w:p w14:paraId="28FB0D2E" w14:textId="77777777" w:rsidR="00CD4775" w:rsidRPr="00AE6900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42357707" w14:textId="77777777" w:rsidR="00CD4775" w:rsidRPr="00CD4775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18240ECD" w14:textId="77777777" w:rsidR="00CD4775" w:rsidRPr="00AE6900" w:rsidRDefault="00CD477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3A589E59" w14:textId="77777777" w:rsidR="00CD4775" w:rsidRPr="00AE6900" w:rsidRDefault="00CD477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74BF87EF" w14:textId="77777777" w:rsidR="00CD4775" w:rsidRPr="00AE6900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72CEC03A" w14:textId="77777777" w:rsidR="00CD4775" w:rsidRPr="00BA2CDC" w:rsidRDefault="00CD477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4D2AB5" w:rsidRPr="00F53E53" w14:paraId="783F22A6" w14:textId="77777777" w:rsidTr="005164F7">
        <w:tc>
          <w:tcPr>
            <w:tcW w:w="6400" w:type="dxa"/>
          </w:tcPr>
          <w:p w14:paraId="2EDE0403" w14:textId="77777777" w:rsidR="004D2AB5" w:rsidRPr="00CD4775" w:rsidRDefault="004D2AB5" w:rsidP="00CD477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Kaikki sovelluksen ulkopuolelta / ulkopuolisista lähteistä tuleva tieto tarkistetaan ja (sanitize?).</w:t>
            </w:r>
          </w:p>
        </w:tc>
        <w:tc>
          <w:tcPr>
            <w:tcW w:w="2067" w:type="dxa"/>
          </w:tcPr>
          <w:p w14:paraId="164CA463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54B18E9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D07618B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1F361137" w14:textId="77777777" w:rsidR="004D2AB5" w:rsidRPr="00CD477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CD4775" w14:paraId="17DD9CD8" w14:textId="77777777" w:rsidTr="005164F7">
        <w:tc>
          <w:tcPr>
            <w:tcW w:w="6400" w:type="dxa"/>
          </w:tcPr>
          <w:p w14:paraId="292138EF" w14:textId="77777777" w:rsidR="004D2AB5" w:rsidRPr="00A748CF" w:rsidRDefault="00A748CF" w:rsidP="00A748C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748CF">
              <w:rPr>
                <w:rFonts w:asciiTheme="majorHAnsi" w:hAnsiTheme="majorHAnsi" w:cs="Arial"/>
                <w:sz w:val="20"/>
                <w:szCs w:val="20"/>
              </w:rPr>
              <w:t xml:space="preserve">Omaa </w:t>
            </w:r>
            <w:r w:rsidR="004D2AB5" w:rsidRPr="00A748CF">
              <w:rPr>
                <w:rFonts w:asciiTheme="majorHAnsi" w:hAnsiTheme="majorHAnsi" w:cs="Arial"/>
                <w:sz w:val="20"/>
                <w:szCs w:val="20"/>
              </w:rPr>
              <w:t>URL</w:t>
            </w:r>
            <w:r w:rsidRPr="00A748CF">
              <w:rPr>
                <w:rFonts w:asciiTheme="majorHAnsi" w:hAnsiTheme="majorHAnsi" w:cs="Arial"/>
                <w:sz w:val="20"/>
                <w:szCs w:val="20"/>
              </w:rPr>
              <w:t xml:space="preserve"> skeemaa tai IPC mekanismeja käytettäessä ei tietoja viedä sovelluksen ulkopuolelle, ellei </w:t>
            </w:r>
            <w:r w:rsidRPr="00A748CF">
              <w:rPr>
                <w:rFonts w:asciiTheme="majorHAnsi" w:hAnsiTheme="majorHAnsi" w:cs="Arial"/>
                <w:sz w:val="20"/>
                <w:szCs w:val="20"/>
              </w:rPr>
              <w:lastRenderedPageBreak/>
              <w:t>sitä toteuteta turvallisesti</w:t>
            </w:r>
          </w:p>
        </w:tc>
        <w:tc>
          <w:tcPr>
            <w:tcW w:w="2067" w:type="dxa"/>
          </w:tcPr>
          <w:p w14:paraId="7A9201C3" w14:textId="77777777" w:rsidR="004D2AB5" w:rsidRPr="00A748CF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E5A86FB" w14:textId="77777777" w:rsidR="004D2AB5" w:rsidRPr="00A748CF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1F92FD1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4FAC163A" w14:textId="77777777" w:rsidR="004D2AB5" w:rsidRPr="00CD477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4D2AB5" w:rsidRPr="00CD4775" w14:paraId="71380640" w14:textId="77777777" w:rsidTr="005164F7">
        <w:tc>
          <w:tcPr>
            <w:tcW w:w="6400" w:type="dxa"/>
          </w:tcPr>
          <w:p w14:paraId="2BD6D8EC" w14:textId="77777777" w:rsidR="004D2AB5" w:rsidRPr="00A748CF" w:rsidRDefault="00A748CF" w:rsidP="00A748C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A748CF">
              <w:rPr>
                <w:rFonts w:asciiTheme="majorHAnsi" w:hAnsiTheme="majorHAnsi" w:cs="Arial"/>
                <w:sz w:val="20"/>
                <w:szCs w:val="20"/>
              </w:rPr>
              <w:t>WebView -komponenteissa käytetään vain tarpeellisia yhteys</w:t>
            </w:r>
            <w:r>
              <w:rPr>
                <w:rFonts w:asciiTheme="majorHAnsi" w:hAnsiTheme="majorHAnsi" w:cs="Arial"/>
                <w:sz w:val="20"/>
                <w:szCs w:val="20"/>
              </w:rPr>
              <w:t>käytäntöjä, ja muut suljetaan / varmistetaan että ne eivät ole käytössä</w:t>
            </w:r>
          </w:p>
        </w:tc>
        <w:tc>
          <w:tcPr>
            <w:tcW w:w="2067" w:type="dxa"/>
          </w:tcPr>
          <w:p w14:paraId="6C4C9007" w14:textId="77777777" w:rsidR="004D2AB5" w:rsidRPr="00A748CF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03E4285" w14:textId="77777777" w:rsidR="004D2AB5" w:rsidRPr="00A748CF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F8ACA65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0A837BFB" w14:textId="77777777" w:rsidR="004D2AB5" w:rsidRPr="00CD477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4D2AB5" w:rsidRPr="00CD4775" w14:paraId="15350C15" w14:textId="77777777" w:rsidTr="005164F7">
        <w:tc>
          <w:tcPr>
            <w:tcW w:w="6400" w:type="dxa"/>
          </w:tcPr>
          <w:p w14:paraId="0D54BCB0" w14:textId="77777777" w:rsidR="004D2AB5" w:rsidRPr="00CD4775" w:rsidRDefault="004D2AB5" w:rsidP="00A748C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JavaScript on oletusarvoisesti deaktivoitu WebView komponen</w:t>
            </w:r>
            <w:r w:rsidR="00A748CF">
              <w:rPr>
                <w:rFonts w:asciiTheme="majorHAnsi" w:hAnsiTheme="majorHAnsi" w:cs="Arial"/>
                <w:sz w:val="20"/>
                <w:szCs w:val="20"/>
              </w:rPr>
              <w:t>teissa</w:t>
            </w:r>
          </w:p>
        </w:tc>
        <w:tc>
          <w:tcPr>
            <w:tcW w:w="2067" w:type="dxa"/>
          </w:tcPr>
          <w:p w14:paraId="06D77419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28D937D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C5FE2EC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659160A2" w14:textId="77777777" w:rsidR="004D2AB5" w:rsidRPr="00CD477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CD4775" w14:paraId="4AD9E0E1" w14:textId="77777777" w:rsidTr="005164F7">
        <w:tc>
          <w:tcPr>
            <w:tcW w:w="6400" w:type="dxa"/>
          </w:tcPr>
          <w:p w14:paraId="2F1D4451" w14:textId="77777777" w:rsidR="004D2AB5" w:rsidRPr="00CD4775" w:rsidRDefault="004D2AB5" w:rsidP="00CD477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CD4775">
              <w:rPr>
                <w:rFonts w:asciiTheme="majorHAnsi" w:hAnsiTheme="majorHAnsi" w:cs="Arial"/>
                <w:sz w:val="20"/>
                <w:szCs w:val="20"/>
              </w:rPr>
              <w:t>Jos sovelluksen natiivimetodit ovat avoimia WebView –komponenteille, varmistetaan että ajetaan vain sovelluspakettiin kuuluvaa JavaScriptiä</w:t>
            </w:r>
          </w:p>
        </w:tc>
        <w:tc>
          <w:tcPr>
            <w:tcW w:w="2067" w:type="dxa"/>
          </w:tcPr>
          <w:p w14:paraId="10D2A43B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BF325E0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3A00F64A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1F54EB9" w14:textId="77777777" w:rsidR="004D2AB5" w:rsidRPr="00CD477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CD4775" w14:paraId="43DAB995" w14:textId="77777777" w:rsidTr="005164F7">
        <w:tc>
          <w:tcPr>
            <w:tcW w:w="6400" w:type="dxa"/>
          </w:tcPr>
          <w:p w14:paraId="2394F121" w14:textId="77777777" w:rsidR="004D2AB5" w:rsidRPr="004D2AB5" w:rsidRDefault="00A748CF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Käytössä on turvalliset API:t jos käytetään objektien serialisointia</w:t>
            </w:r>
          </w:p>
        </w:tc>
        <w:tc>
          <w:tcPr>
            <w:tcW w:w="2067" w:type="dxa"/>
          </w:tcPr>
          <w:p w14:paraId="23F34D37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7E602BC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E03B246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4EDB0850" w14:textId="77777777" w:rsidR="004D2AB5" w:rsidRPr="00CD477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390E5EC6" w14:textId="77777777" w:rsidR="002F5D16" w:rsidRDefault="002F5D16" w:rsidP="00A328DC">
      <w:pPr>
        <w:pStyle w:val="BodyText"/>
        <w:ind w:left="0"/>
      </w:pPr>
    </w:p>
    <w:p w14:paraId="77569D01" w14:textId="77777777" w:rsidR="004D2AB5" w:rsidRDefault="004D2AB5" w:rsidP="004D2AB5">
      <w:pPr>
        <w:pStyle w:val="Heading2"/>
      </w:pPr>
      <w:bookmarkStart w:id="153" w:name="_Toc531082884"/>
      <w:r>
        <w:t>Koodin laatu ja kehitysympäristön vaatimukset</w:t>
      </w:r>
      <w:bookmarkEnd w:id="153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4D2AB5" w:rsidRPr="00FB13BD" w14:paraId="47DBD76D" w14:textId="77777777" w:rsidTr="005164F7">
        <w:trPr>
          <w:tblHeader/>
        </w:trPr>
        <w:tc>
          <w:tcPr>
            <w:tcW w:w="6400" w:type="dxa"/>
            <w:shd w:val="clear" w:color="auto" w:fill="EEECE1"/>
          </w:tcPr>
          <w:p w14:paraId="50D22FB7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2A7D5F2A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26B8A660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14D37BBB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103E7A05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4D2AB5" w:rsidRPr="00F53E53" w14:paraId="421F8B16" w14:textId="77777777" w:rsidTr="005164F7">
        <w:tc>
          <w:tcPr>
            <w:tcW w:w="6400" w:type="dxa"/>
          </w:tcPr>
          <w:p w14:paraId="57E4409F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on allekirjoitettu ja provisioitu voimassaolevalla ja luotetulla varmenteella</w:t>
            </w:r>
          </w:p>
        </w:tc>
        <w:tc>
          <w:tcPr>
            <w:tcW w:w="2067" w:type="dxa"/>
          </w:tcPr>
          <w:p w14:paraId="6A8FED4C" w14:textId="77777777" w:rsidR="004D2AB5" w:rsidRPr="00BA2CDC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2E8F7F23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>OWASP Mobile AppSec Verification Standard</w:t>
            </w: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, Chapter 7</w:t>
            </w:r>
          </w:p>
          <w:p w14:paraId="520D2539" w14:textId="77777777" w:rsidR="004D2AB5" w:rsidRPr="004D2AB5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5D59EECC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E2AE1F2" w14:textId="77777777" w:rsidR="004D2AB5" w:rsidRPr="00AE6900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2E2AF8F3" w14:textId="77777777" w:rsidR="004D2AB5" w:rsidRPr="00AE6900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419D5BAB" w14:textId="77777777" w:rsidR="004D2AB5" w:rsidRPr="00AE6900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4CD27D59" w14:textId="77777777" w:rsidR="004D2AB5" w:rsidRPr="00BA2CDC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4D2AB5" w:rsidRPr="00F53E53" w14:paraId="0DFBA082" w14:textId="77777777" w:rsidTr="005164F7">
        <w:tc>
          <w:tcPr>
            <w:tcW w:w="6400" w:type="dxa"/>
          </w:tcPr>
          <w:p w14:paraId="4F2796F8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on luotu release mode:ssa, eli esim. moodissa, jossa virheenkorjaus on tehty vaikeammaksi</w:t>
            </w:r>
          </w:p>
        </w:tc>
        <w:tc>
          <w:tcPr>
            <w:tcW w:w="2067" w:type="dxa"/>
          </w:tcPr>
          <w:p w14:paraId="3CD788FA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3AEB357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022E63F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65E7F053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45202171" w14:textId="77777777" w:rsidTr="005164F7">
        <w:tc>
          <w:tcPr>
            <w:tcW w:w="6400" w:type="dxa"/>
          </w:tcPr>
          <w:p w14:paraId="0949547A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virheenkorjaussymbolit on poistettu binääreistä</w:t>
            </w:r>
          </w:p>
        </w:tc>
        <w:tc>
          <w:tcPr>
            <w:tcW w:w="2067" w:type="dxa"/>
          </w:tcPr>
          <w:p w14:paraId="5D3A771A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6F815C9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66884BB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42B8C310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045EBEE5" w14:textId="77777777" w:rsidTr="005164F7">
        <w:tc>
          <w:tcPr>
            <w:tcW w:w="6400" w:type="dxa"/>
          </w:tcPr>
          <w:p w14:paraId="7CAFC3B7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 xml:space="preserve">Virheenkorjauskoodi ja –viestit on poistettu </w:t>
            </w:r>
          </w:p>
        </w:tc>
        <w:tc>
          <w:tcPr>
            <w:tcW w:w="2067" w:type="dxa"/>
          </w:tcPr>
          <w:p w14:paraId="7DF4313F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C124223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380031F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61047DE6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3BDB5560" w14:textId="77777777" w:rsidTr="005164F7">
        <w:tc>
          <w:tcPr>
            <w:tcW w:w="6400" w:type="dxa"/>
          </w:tcPr>
          <w:p w14:paraId="41CDFE9B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lastRenderedPageBreak/>
              <w:t>Kaikki kolmannen osapuolen käytetyt komponentit on tunnistettu ja tunnetut haavoittuvuudet selvitetty ja analysoitu</w:t>
            </w:r>
          </w:p>
        </w:tc>
        <w:tc>
          <w:tcPr>
            <w:tcW w:w="2067" w:type="dxa"/>
          </w:tcPr>
          <w:p w14:paraId="16AD489E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0C793BE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37B984B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478E5EE5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11EFFAFD" w14:textId="77777777" w:rsidTr="005164F7">
        <w:tc>
          <w:tcPr>
            <w:tcW w:w="6400" w:type="dxa"/>
          </w:tcPr>
          <w:p w14:paraId="68672A13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huomaa ja käsittelee asianmukaisesti poikkeukset</w:t>
            </w:r>
          </w:p>
        </w:tc>
        <w:tc>
          <w:tcPr>
            <w:tcW w:w="2067" w:type="dxa"/>
          </w:tcPr>
          <w:p w14:paraId="58C611D0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1A63C84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16C79A2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98301FC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39C7ED26" w14:textId="77777777" w:rsidTr="005164F7">
        <w:tc>
          <w:tcPr>
            <w:tcW w:w="6400" w:type="dxa"/>
          </w:tcPr>
          <w:p w14:paraId="3E7C789A" w14:textId="77777777" w:rsidR="004D2AB5" w:rsidRPr="004D2AB5" w:rsidRDefault="00590753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Turvakontrollien virheenkäsittely oletusarvoisesti evää pääsyn virhetilanteessa</w:t>
            </w:r>
          </w:p>
        </w:tc>
        <w:tc>
          <w:tcPr>
            <w:tcW w:w="2067" w:type="dxa"/>
          </w:tcPr>
          <w:p w14:paraId="482B8ABB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975F928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4DE44979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49E38DE9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5C9CBB77" w14:textId="77777777" w:rsidTr="005164F7">
        <w:tc>
          <w:tcPr>
            <w:tcW w:w="6400" w:type="dxa"/>
          </w:tcPr>
          <w:p w14:paraId="45E1ABE9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Muistia varataan, käytetään ja vapautetaan turvallisesti</w:t>
            </w:r>
          </w:p>
        </w:tc>
        <w:tc>
          <w:tcPr>
            <w:tcW w:w="2067" w:type="dxa"/>
          </w:tcPr>
          <w:p w14:paraId="7D8CF311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355C2D2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C1FBEA4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8E176F0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33FA3D5A" w14:textId="77777777" w:rsidTr="005164F7">
        <w:tc>
          <w:tcPr>
            <w:tcW w:w="6400" w:type="dxa"/>
          </w:tcPr>
          <w:p w14:paraId="03D09BC0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Alustan</w:t>
            </w:r>
            <w:r w:rsidR="00590753">
              <w:rPr>
                <w:rFonts w:asciiTheme="majorHAnsi" w:hAnsiTheme="majorHAnsi" w:cs="Arial"/>
                <w:sz w:val="20"/>
                <w:szCs w:val="20"/>
              </w:rPr>
              <w:t xml:space="preserve"> / kehitysympäristön</w:t>
            </w:r>
            <w:r w:rsidRPr="004D2AB5">
              <w:rPr>
                <w:rFonts w:asciiTheme="majorHAnsi" w:hAnsiTheme="majorHAnsi" w:cs="Arial"/>
                <w:sz w:val="20"/>
                <w:szCs w:val="20"/>
              </w:rPr>
              <w:t xml:space="preserve"> tarjoamat tietoturvaominaisuudet ovat käytössä</w:t>
            </w:r>
          </w:p>
        </w:tc>
        <w:tc>
          <w:tcPr>
            <w:tcW w:w="2067" w:type="dxa"/>
          </w:tcPr>
          <w:p w14:paraId="74F3CE38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83B2065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F56ABD1" w14:textId="77777777" w:rsidR="004D2AB5" w:rsidRPr="00CD4775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L1+L2</w:t>
            </w:r>
          </w:p>
        </w:tc>
        <w:tc>
          <w:tcPr>
            <w:tcW w:w="3376" w:type="dxa"/>
          </w:tcPr>
          <w:p w14:paraId="5B0A44B2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2210739F" w14:textId="77777777" w:rsidR="004D2AB5" w:rsidRDefault="004D2AB5" w:rsidP="00A328DC">
      <w:pPr>
        <w:pStyle w:val="BodyText"/>
        <w:ind w:left="0"/>
      </w:pPr>
    </w:p>
    <w:p w14:paraId="6C307100" w14:textId="77777777" w:rsidR="004D2AB5" w:rsidRDefault="004D2AB5" w:rsidP="004D2AB5">
      <w:pPr>
        <w:pStyle w:val="Heading2"/>
      </w:pPr>
      <w:bookmarkStart w:id="154" w:name="_Toc531082885"/>
      <w:r w:rsidRPr="004D2AB5">
        <w:t>Resilience vaatimukset</w:t>
      </w:r>
      <w:bookmarkEnd w:id="154"/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0"/>
        <w:gridCol w:w="2067"/>
        <w:gridCol w:w="1518"/>
        <w:gridCol w:w="1381"/>
        <w:gridCol w:w="3376"/>
      </w:tblGrid>
      <w:tr w:rsidR="004D2AB5" w:rsidRPr="00FB13BD" w14:paraId="60AB499C" w14:textId="77777777" w:rsidTr="005164F7">
        <w:trPr>
          <w:tblHeader/>
        </w:trPr>
        <w:tc>
          <w:tcPr>
            <w:tcW w:w="6400" w:type="dxa"/>
            <w:shd w:val="clear" w:color="auto" w:fill="EEECE1"/>
          </w:tcPr>
          <w:p w14:paraId="196C0FD4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Kriteeri</w:t>
            </w:r>
          </w:p>
        </w:tc>
        <w:tc>
          <w:tcPr>
            <w:tcW w:w="2067" w:type="dxa"/>
            <w:shd w:val="clear" w:color="auto" w:fill="EEECE1"/>
          </w:tcPr>
          <w:p w14:paraId="61A7F12F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Säädös-viittaus</w:t>
            </w:r>
          </w:p>
        </w:tc>
        <w:tc>
          <w:tcPr>
            <w:tcW w:w="1518" w:type="dxa"/>
            <w:shd w:val="clear" w:color="auto" w:fill="EEECE1"/>
          </w:tcPr>
          <w:p w14:paraId="02DC889F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Standardi</w:t>
            </w:r>
          </w:p>
        </w:tc>
        <w:tc>
          <w:tcPr>
            <w:tcW w:w="1381" w:type="dxa"/>
            <w:shd w:val="clear" w:color="auto" w:fill="EEECE1"/>
          </w:tcPr>
          <w:p w14:paraId="6171E87E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LOA </w:t>
            </w:r>
            <w:r w:rsidRPr="00FB13BD">
              <w:rPr>
                <w:b/>
              </w:rPr>
              <w:t>-taso</w:t>
            </w:r>
          </w:p>
        </w:tc>
        <w:tc>
          <w:tcPr>
            <w:tcW w:w="3376" w:type="dxa"/>
            <w:shd w:val="clear" w:color="auto" w:fill="EEECE1"/>
          </w:tcPr>
          <w:p w14:paraId="69F11479" w14:textId="77777777" w:rsidR="004D2AB5" w:rsidRPr="00FB13BD" w:rsidRDefault="004D2AB5" w:rsidP="005164F7">
            <w:pPr>
              <w:pStyle w:val="BodyText"/>
              <w:ind w:left="0"/>
              <w:rPr>
                <w:b/>
              </w:rPr>
            </w:pPr>
            <w:r w:rsidRPr="00FB13BD">
              <w:rPr>
                <w:b/>
              </w:rPr>
              <w:t>Tulkinnat</w:t>
            </w:r>
          </w:p>
        </w:tc>
      </w:tr>
      <w:tr w:rsidR="004D2AB5" w:rsidRPr="00F53E53" w14:paraId="431C0F34" w14:textId="77777777" w:rsidTr="005164F7">
        <w:tc>
          <w:tcPr>
            <w:tcW w:w="6400" w:type="dxa"/>
          </w:tcPr>
          <w:p w14:paraId="2633D5D7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huomaa rootatun tai jailbreakatun laitteen ja joko lopettaa toimintansa välittömästi, tai kerto</w:t>
            </w:r>
            <w:r w:rsidR="00000B49">
              <w:rPr>
                <w:rFonts w:asciiTheme="majorHAnsi" w:hAnsiTheme="majorHAnsi" w:cs="Arial"/>
                <w:sz w:val="20"/>
                <w:szCs w:val="20"/>
              </w:rPr>
              <w:t>malla asiasta käyttäjälle TAI</w:t>
            </w:r>
          </w:p>
        </w:tc>
        <w:tc>
          <w:tcPr>
            <w:tcW w:w="2067" w:type="dxa"/>
          </w:tcPr>
          <w:p w14:paraId="2D9F6FB9" w14:textId="77777777" w:rsidR="004D2AB5" w:rsidRPr="00BA2CDC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VIITTAUS</w:t>
            </w:r>
          </w:p>
        </w:tc>
        <w:tc>
          <w:tcPr>
            <w:tcW w:w="1518" w:type="dxa"/>
          </w:tcPr>
          <w:p w14:paraId="588DE525" w14:textId="77777777" w:rsidR="004D2AB5" w:rsidRPr="00AE6900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AE6900">
              <w:rPr>
                <w:rFonts w:asciiTheme="majorHAnsi" w:hAnsiTheme="majorHAnsi" w:cs="Arial"/>
                <w:sz w:val="20"/>
                <w:szCs w:val="20"/>
                <w:lang w:val="en-US"/>
              </w:rPr>
              <w:t>OWASP Mobile AppSec Verification Standard</w:t>
            </w: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, Chapter 8</w:t>
            </w:r>
          </w:p>
          <w:p w14:paraId="569CAD95" w14:textId="77777777" w:rsidR="004D2AB5" w:rsidRPr="00AE6900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53BC119B" w14:textId="77777777" w:rsidR="004D2AB5" w:rsidRPr="00CD4775" w:rsidRDefault="00000B49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en-US"/>
              </w:rPr>
              <w:t>R</w:t>
            </w:r>
          </w:p>
        </w:tc>
        <w:tc>
          <w:tcPr>
            <w:tcW w:w="3376" w:type="dxa"/>
          </w:tcPr>
          <w:p w14:paraId="70FC5766" w14:textId="77777777" w:rsidR="004D2AB5" w:rsidRPr="00AE6900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  <w:lang w:val="en-US"/>
              </w:rPr>
            </w:pPr>
          </w:p>
          <w:p w14:paraId="1BB1DA12" w14:textId="77777777" w:rsidR="004D2AB5" w:rsidRPr="00AE6900" w:rsidRDefault="004D2AB5" w:rsidP="005164F7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</w:p>
          <w:p w14:paraId="11079B51" w14:textId="77777777" w:rsidR="004D2AB5" w:rsidRPr="00AE6900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  <w:lang w:val="en-US"/>
              </w:rPr>
            </w:pPr>
          </w:p>
          <w:p w14:paraId="6BDE1D6F" w14:textId="77777777" w:rsidR="004D2AB5" w:rsidRPr="00BA2CDC" w:rsidRDefault="004D2AB5" w:rsidP="005164F7">
            <w:pPr>
              <w:rPr>
                <w:rFonts w:asciiTheme="majorHAnsi" w:hAnsiTheme="majorHAnsi" w:cs="Arial"/>
                <w:strike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Tarvittaessa</w:t>
            </w:r>
          </w:p>
        </w:tc>
      </w:tr>
      <w:tr w:rsidR="004D2AB5" w:rsidRPr="00F53E53" w14:paraId="59DC40B1" w14:textId="77777777" w:rsidTr="005164F7">
        <w:tc>
          <w:tcPr>
            <w:tcW w:w="6400" w:type="dxa"/>
          </w:tcPr>
          <w:p w14:paraId="26801CAD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lähettää viestin palvelinpään toteutukselle huomatessaan ajoympäristöksi rootatun tai jailbreakatun laitealustan.</w:t>
            </w:r>
          </w:p>
        </w:tc>
        <w:tc>
          <w:tcPr>
            <w:tcW w:w="2067" w:type="dxa"/>
          </w:tcPr>
          <w:p w14:paraId="1BD8EA13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6B988A7B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60577A2" w14:textId="77777777" w:rsidR="004D2AB5" w:rsidRPr="004D2AB5" w:rsidRDefault="00000B49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2ACB71DF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199002E8" w14:textId="77777777" w:rsidTr="005164F7">
        <w:tc>
          <w:tcPr>
            <w:tcW w:w="6400" w:type="dxa"/>
          </w:tcPr>
          <w:p w14:paraId="71AAA77B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 xml:space="preserve">Sovellus estää virheenkorjaukseen pyrkivät </w:t>
            </w:r>
            <w:r w:rsidRPr="004D2AB5">
              <w:rPr>
                <w:rFonts w:asciiTheme="majorHAnsi" w:hAnsiTheme="majorHAnsi" w:cs="Arial"/>
                <w:sz w:val="20"/>
                <w:szCs w:val="20"/>
              </w:rPr>
              <w:lastRenderedPageBreak/>
              <w:t>yritykset ja reagoi jos huomaa virheenkorjaukseen käytetyn ratkaisun liittyneen sovellukseen. Kaikki tunnetut virheenkorjausyhteyskäytännöt tulee olla katettuna.</w:t>
            </w:r>
          </w:p>
        </w:tc>
        <w:tc>
          <w:tcPr>
            <w:tcW w:w="2067" w:type="dxa"/>
          </w:tcPr>
          <w:p w14:paraId="3AE80A14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2D7666C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4C81302D" w14:textId="77777777" w:rsidR="004D2AB5" w:rsidRPr="004D2AB5" w:rsidRDefault="00000B49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1321FA67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2F43C962" w14:textId="77777777" w:rsidTr="005164F7">
        <w:tc>
          <w:tcPr>
            <w:tcW w:w="6400" w:type="dxa"/>
          </w:tcPr>
          <w:p w14:paraId="44CC4EAE" w14:textId="77777777" w:rsidR="004D2AB5" w:rsidRPr="004D2AB5" w:rsidRDefault="004D2AB5" w:rsidP="00772E3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 xml:space="preserve">Sovellus huomaa ja reagoi jos sovelluksen </w:t>
            </w:r>
            <w:r w:rsidR="00772E3A">
              <w:rPr>
                <w:rFonts w:asciiTheme="majorHAnsi" w:hAnsiTheme="majorHAnsi" w:cs="Arial"/>
                <w:sz w:val="20"/>
                <w:szCs w:val="20"/>
              </w:rPr>
              <w:t>ajoympäristössä (sandbox)</w:t>
            </w:r>
            <w:r w:rsidRPr="004D2AB5">
              <w:rPr>
                <w:rFonts w:asciiTheme="majorHAnsi" w:hAnsiTheme="majorHAnsi" w:cs="Arial"/>
                <w:sz w:val="20"/>
                <w:szCs w:val="20"/>
              </w:rPr>
              <w:t xml:space="preserve"> ajonaikaiset tiedostot tai kriittiset tiedot / tiedostot muuttuvat</w:t>
            </w:r>
          </w:p>
        </w:tc>
        <w:tc>
          <w:tcPr>
            <w:tcW w:w="2067" w:type="dxa"/>
          </w:tcPr>
          <w:p w14:paraId="6CF33F3A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ACD81FD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4900B2BB" w14:textId="77777777" w:rsidR="004D2AB5" w:rsidRPr="004D2AB5" w:rsidRDefault="00000B49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3AD59862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58E94CA7" w14:textId="77777777" w:rsidTr="005164F7">
        <w:tc>
          <w:tcPr>
            <w:tcW w:w="6400" w:type="dxa"/>
          </w:tcPr>
          <w:p w14:paraId="56919003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huomaa ja reagoi yleisesti käytettyihin työkaluihin, joilla pyritään selvittämään sovelluksen lähdekoodia (reverse engineering)</w:t>
            </w:r>
          </w:p>
        </w:tc>
        <w:tc>
          <w:tcPr>
            <w:tcW w:w="2067" w:type="dxa"/>
          </w:tcPr>
          <w:p w14:paraId="294EB402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B5C804D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36B2E011" w14:textId="77777777" w:rsidR="004D2AB5" w:rsidRPr="004D2AB5" w:rsidRDefault="00000B49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074ABAB4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65EEA87E" w14:textId="77777777" w:rsidTr="005164F7">
        <w:tc>
          <w:tcPr>
            <w:tcW w:w="6400" w:type="dxa"/>
          </w:tcPr>
          <w:p w14:paraId="092E8487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huomaa ja reagoi jos sitä ajetaan emulaattorissa</w:t>
            </w:r>
          </w:p>
        </w:tc>
        <w:tc>
          <w:tcPr>
            <w:tcW w:w="2067" w:type="dxa"/>
          </w:tcPr>
          <w:p w14:paraId="589EEB0F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63AC8B3E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6D66BFD5" w14:textId="77777777" w:rsidR="004D2AB5" w:rsidRPr="004D2AB5" w:rsidRDefault="00000B49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19DA4751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03D1958D" w14:textId="77777777" w:rsidTr="005164F7">
        <w:tc>
          <w:tcPr>
            <w:tcW w:w="6400" w:type="dxa"/>
          </w:tcPr>
          <w:p w14:paraId="0FC2E136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 xml:space="preserve">Sovellus tarkkailee ja huomatessaan muistiavaruuden muutoksia / manipulointia </w:t>
            </w:r>
            <w:r w:rsidR="00772E3A">
              <w:rPr>
                <w:rFonts w:asciiTheme="majorHAnsi" w:hAnsiTheme="majorHAnsi" w:cs="Arial"/>
                <w:sz w:val="20"/>
                <w:szCs w:val="20"/>
              </w:rPr>
              <w:t xml:space="preserve">ja </w:t>
            </w:r>
            <w:r w:rsidRPr="004D2AB5">
              <w:rPr>
                <w:rFonts w:asciiTheme="majorHAnsi" w:hAnsiTheme="majorHAnsi" w:cs="Arial"/>
                <w:sz w:val="20"/>
                <w:szCs w:val="20"/>
              </w:rPr>
              <w:t>reagoi asianmukaisesti</w:t>
            </w:r>
          </w:p>
        </w:tc>
        <w:tc>
          <w:tcPr>
            <w:tcW w:w="2067" w:type="dxa"/>
          </w:tcPr>
          <w:p w14:paraId="42469CA0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9F36EF5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AF475C2" w14:textId="77777777" w:rsidR="004D2AB5" w:rsidRPr="004D2AB5" w:rsidRDefault="00000B49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0F567BA1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4D2AB5" w:rsidRPr="00F53E53" w14:paraId="601EA8D2" w14:textId="77777777" w:rsidTr="005164F7">
        <w:tc>
          <w:tcPr>
            <w:tcW w:w="6400" w:type="dxa"/>
          </w:tcPr>
          <w:p w14:paraId="1A62EF55" w14:textId="77777777" w:rsidR="004D2AB5" w:rsidRPr="004D2AB5" w:rsidRDefault="004D2AB5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4D2AB5">
              <w:rPr>
                <w:rFonts w:asciiTheme="majorHAnsi" w:hAnsiTheme="majorHAnsi" w:cs="Arial"/>
                <w:sz w:val="20"/>
                <w:szCs w:val="20"/>
              </w:rPr>
              <w:t>Sovellus käyttää useampaa eri puolustusmekan</w:t>
            </w:r>
            <w:r>
              <w:rPr>
                <w:rFonts w:asciiTheme="majorHAnsi" w:hAnsiTheme="majorHAnsi" w:cs="Arial"/>
                <w:sz w:val="20"/>
                <w:szCs w:val="20"/>
              </w:rPr>
              <w:t>ismia tässä kappaleessa esitettyjen kriteerien kohdalla</w:t>
            </w:r>
          </w:p>
        </w:tc>
        <w:tc>
          <w:tcPr>
            <w:tcW w:w="2067" w:type="dxa"/>
          </w:tcPr>
          <w:p w14:paraId="608450B1" w14:textId="77777777" w:rsid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F1874B6" w14:textId="77777777" w:rsidR="004D2AB5" w:rsidRPr="004D2AB5" w:rsidRDefault="004D2AB5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8423EDC" w14:textId="77777777" w:rsidR="004D2AB5" w:rsidRPr="004D2AB5" w:rsidRDefault="00000B49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20726879" w14:textId="77777777" w:rsidR="004D2AB5" w:rsidRPr="004D2AB5" w:rsidRDefault="004D2AB5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772E3A" w:rsidRPr="00F53E53" w14:paraId="452A27DC" w14:textId="77777777" w:rsidTr="005164F7">
        <w:tc>
          <w:tcPr>
            <w:tcW w:w="6400" w:type="dxa"/>
          </w:tcPr>
          <w:p w14:paraId="133F6957" w14:textId="77777777" w:rsidR="00772E3A" w:rsidRPr="004D2AB5" w:rsidRDefault="00772E3A" w:rsidP="004D2AB5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Käytössä on tekniikoita, joilla pyritään tekemään sovelluskoodin ymmärtäminen vaikeammaksi (obfuscation)</w:t>
            </w:r>
          </w:p>
        </w:tc>
        <w:tc>
          <w:tcPr>
            <w:tcW w:w="2067" w:type="dxa"/>
          </w:tcPr>
          <w:p w14:paraId="02B8FB69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0D91A598" w14:textId="77777777" w:rsidR="00772E3A" w:rsidRPr="004D2AB5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78A5F69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027B098D" w14:textId="77777777" w:rsidR="00772E3A" w:rsidRPr="004D2AB5" w:rsidRDefault="00772E3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772E3A" w:rsidRPr="00F53E53" w14:paraId="74506E67" w14:textId="77777777" w:rsidTr="005164F7">
        <w:tc>
          <w:tcPr>
            <w:tcW w:w="6400" w:type="dxa"/>
          </w:tcPr>
          <w:p w14:paraId="7D480141" w14:textId="77777777" w:rsidR="00772E3A" w:rsidRPr="00772E3A" w:rsidRDefault="00772E3A" w:rsidP="00772E3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772E3A">
              <w:rPr>
                <w:rFonts w:asciiTheme="majorHAnsi" w:hAnsiTheme="majorHAnsi" w:cs="Arial"/>
                <w:sz w:val="20"/>
                <w:szCs w:val="20"/>
              </w:rPr>
              <w:t>Sovellus sitoo itsensä laitealustaan soveliain keinoin (device binding)</w:t>
            </w:r>
          </w:p>
        </w:tc>
        <w:tc>
          <w:tcPr>
            <w:tcW w:w="2067" w:type="dxa"/>
          </w:tcPr>
          <w:p w14:paraId="4E6525C1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196642CB" w14:textId="77777777" w:rsidR="00772E3A" w:rsidRPr="004D2AB5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31D2BE2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1129312E" w14:textId="77777777" w:rsidR="00772E3A" w:rsidRPr="004D2AB5" w:rsidRDefault="00772E3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772E3A" w:rsidRPr="00F53E53" w14:paraId="7DFB4CFD" w14:textId="77777777" w:rsidTr="005164F7">
        <w:tc>
          <w:tcPr>
            <w:tcW w:w="6400" w:type="dxa"/>
          </w:tcPr>
          <w:p w14:paraId="4CA85B34" w14:textId="77777777" w:rsidR="00772E3A" w:rsidRPr="00772E3A" w:rsidRDefault="00772E3A" w:rsidP="00772E3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772E3A">
              <w:rPr>
                <w:rFonts w:asciiTheme="majorHAnsi" w:hAnsiTheme="majorHAnsi" w:cs="Arial"/>
                <w:sz w:val="20"/>
                <w:szCs w:val="20"/>
              </w:rPr>
              <w:t>Sovellukselle tärkeät / olennaiset osiot on soveltuvilta osin salattuja tietojärjestelmätasolla. Analysoimalla ei saada selville sovellu</w:t>
            </w:r>
            <w:r>
              <w:rPr>
                <w:rFonts w:asciiTheme="majorHAnsi" w:hAnsiTheme="majorHAnsi" w:cs="Arial"/>
                <w:sz w:val="20"/>
                <w:szCs w:val="20"/>
              </w:rPr>
              <w:t>k</w:t>
            </w:r>
            <w:r w:rsidRPr="00772E3A">
              <w:rPr>
                <w:rFonts w:asciiTheme="majorHAnsi" w:hAnsiTheme="majorHAnsi" w:cs="Arial"/>
                <w:sz w:val="20"/>
                <w:szCs w:val="20"/>
              </w:rPr>
              <w:t>selle tärkeitä / olennaisia osioita</w:t>
            </w:r>
          </w:p>
        </w:tc>
        <w:tc>
          <w:tcPr>
            <w:tcW w:w="2067" w:type="dxa"/>
          </w:tcPr>
          <w:p w14:paraId="71BFC868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65783AE9" w14:textId="77777777" w:rsidR="00772E3A" w:rsidRPr="004D2AB5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078E3AC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48C30DF5" w14:textId="77777777" w:rsidR="00772E3A" w:rsidRPr="004D2AB5" w:rsidRDefault="00772E3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  <w:tr w:rsidR="00772E3A" w:rsidRPr="00F53E53" w14:paraId="53FC44D3" w14:textId="77777777" w:rsidTr="005164F7">
        <w:tc>
          <w:tcPr>
            <w:tcW w:w="6400" w:type="dxa"/>
          </w:tcPr>
          <w:p w14:paraId="2CC56FB6" w14:textId="77777777" w:rsidR="00772E3A" w:rsidRPr="00772E3A" w:rsidRDefault="00772E3A" w:rsidP="00772E3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Sovelluskoodin suojaaminen obfuscation tekniikkaa käyttäen tulisi noudattaa ajantasaista tutkimusta / tutkimustuloksia toimivasta obfuskoinnista. </w:t>
            </w:r>
          </w:p>
        </w:tc>
        <w:tc>
          <w:tcPr>
            <w:tcW w:w="2067" w:type="dxa"/>
          </w:tcPr>
          <w:p w14:paraId="2D5B5EE0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5539556" w14:textId="77777777" w:rsidR="00772E3A" w:rsidRPr="004D2AB5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1294D58B" w14:textId="77777777" w:rsidR="00772E3A" w:rsidRDefault="00772E3A" w:rsidP="005164F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3376" w:type="dxa"/>
          </w:tcPr>
          <w:p w14:paraId="72D0EC0B" w14:textId="77777777" w:rsidR="00772E3A" w:rsidRPr="004D2AB5" w:rsidRDefault="00772E3A" w:rsidP="005164F7">
            <w:pPr>
              <w:rPr>
                <w:rFonts w:asciiTheme="majorHAnsi" w:hAnsiTheme="majorHAnsi" w:cs="Arial"/>
                <w:color w:val="FF0000"/>
                <w:sz w:val="20"/>
                <w:szCs w:val="20"/>
              </w:rPr>
            </w:pPr>
          </w:p>
        </w:tc>
      </w:tr>
    </w:tbl>
    <w:p w14:paraId="0FE942F9" w14:textId="77777777" w:rsidR="004D2AB5" w:rsidRPr="00CD4775" w:rsidRDefault="004D2AB5" w:rsidP="00A328DC">
      <w:pPr>
        <w:pStyle w:val="BodyText"/>
        <w:ind w:left="0"/>
      </w:pPr>
    </w:p>
    <w:sectPr w:rsidR="004D2AB5" w:rsidRPr="00CD4775" w:rsidSect="00DD0CE7">
      <w:headerReference w:type="even" r:id="rId14"/>
      <w:headerReference w:type="default" r:id="rId15"/>
      <w:footerReference w:type="default" r:id="rId16"/>
      <w:headerReference w:type="first" r:id="rId17"/>
      <w:pgSz w:w="16838" w:h="11906" w:orient="landscape" w:code="9"/>
      <w:pgMar w:top="1134" w:right="1531" w:bottom="1021" w:left="567" w:header="567" w:footer="227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9" w:author="Lohtander Anne" w:date="2018-11-27T11:51:00Z" w:initials="LA">
    <w:p w14:paraId="02BB08A7" w14:textId="77777777" w:rsidR="005164F7" w:rsidRDefault="005164F7">
      <w:pPr>
        <w:pStyle w:val="CommentText"/>
      </w:pPr>
      <w:r>
        <w:rPr>
          <w:rStyle w:val="CommentReference"/>
        </w:rPr>
        <w:annotationRef/>
      </w:r>
      <w:r>
        <w:t>Jaksoa 2.2 ei ole vielä</w:t>
      </w:r>
      <w:r w:rsidR="00F4583D">
        <w:t xml:space="preserve"> tarkistettu, mukana vain yksittäisiä havaintoja</w:t>
      </w:r>
    </w:p>
  </w:comment>
  <w:comment w:id="141" w:author="Lohtander Anne" w:date="2018-11-27T11:24:00Z" w:initials="LA">
    <w:p w14:paraId="5C479900" w14:textId="77777777" w:rsidR="000B1D6E" w:rsidRDefault="000B1D6E">
      <w:pPr>
        <w:pStyle w:val="CommentText"/>
      </w:pPr>
      <w:r>
        <w:rPr>
          <w:rStyle w:val="CommentReference"/>
        </w:rPr>
        <w:annotationRef/>
      </w:r>
      <w:r>
        <w:t xml:space="preserve">Tulkintaohjetta tarkennettava: erotettava M72 säädetyt rajapintavaatimukset ja muut rajapinnat, joissa </w:t>
      </w:r>
      <w:r w:rsidRPr="000B1D6E">
        <w:t xml:space="preserve">yleisesti (kansallisesti/kansainvälisesti) tunnettuja salausratkaisuja, joita on mainittu esim. ENISAn listalla. </w:t>
      </w:r>
    </w:p>
  </w:comment>
  <w:comment w:id="143" w:author="Lohtander Anne" w:date="2018-11-27T11:26:00Z" w:initials="LA">
    <w:p w14:paraId="41C586E5" w14:textId="77777777" w:rsidR="00D22B05" w:rsidRDefault="00D22B05">
      <w:pPr>
        <w:pStyle w:val="CommentText"/>
      </w:pPr>
      <w:r>
        <w:rPr>
          <w:rStyle w:val="CommentReference"/>
        </w:rPr>
        <w:annotationRef/>
      </w:r>
      <w:r>
        <w:t>Tarkistettava viittaukset mm. M72 7 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BB08A7" w15:done="0"/>
  <w15:commentEx w15:paraId="5C479900" w15:done="0"/>
  <w15:commentEx w15:paraId="41C586E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3B941" w14:textId="77777777" w:rsidR="005164F7" w:rsidRDefault="005164F7" w:rsidP="00261760">
      <w:r>
        <w:separator/>
      </w:r>
    </w:p>
  </w:endnote>
  <w:endnote w:type="continuationSeparator" w:id="0">
    <w:p w14:paraId="5F4F39EA" w14:textId="77777777" w:rsidR="005164F7" w:rsidRDefault="005164F7" w:rsidP="0026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ireunaviivaa"/>
      <w:tblW w:w="1578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6"/>
      <w:gridCol w:w="3544"/>
      <w:gridCol w:w="3964"/>
      <w:gridCol w:w="3745"/>
    </w:tblGrid>
    <w:tr w:rsidR="005164F7" w:rsidRPr="0090580B" w14:paraId="02918A59" w14:textId="77777777" w:rsidTr="00852DCE">
      <w:trPr>
        <w:trHeight w:val="550"/>
      </w:trPr>
      <w:tc>
        <w:tcPr>
          <w:tcW w:w="4536" w:type="dxa"/>
        </w:tcPr>
        <w:p w14:paraId="4BBD52B5" w14:textId="77777777" w:rsidR="005164F7" w:rsidRPr="0090580B" w:rsidRDefault="005164F7" w:rsidP="00213E47">
          <w:pPr>
            <w:pStyle w:val="Footer"/>
            <w:rPr>
              <w:b/>
              <w:lang w:eastAsia="fi-FI"/>
            </w:rPr>
          </w:pPr>
        </w:p>
      </w:tc>
      <w:tc>
        <w:tcPr>
          <w:tcW w:w="3544" w:type="dxa"/>
        </w:tcPr>
        <w:p w14:paraId="391AC850" w14:textId="77777777" w:rsidR="005164F7" w:rsidRPr="0090580B" w:rsidRDefault="005164F7" w:rsidP="008279C6">
          <w:pPr>
            <w:pStyle w:val="Footer"/>
          </w:pPr>
        </w:p>
      </w:tc>
      <w:tc>
        <w:tcPr>
          <w:tcW w:w="3964" w:type="dxa"/>
        </w:tcPr>
        <w:p w14:paraId="538387BE" w14:textId="77777777" w:rsidR="005164F7" w:rsidRPr="0090580B" w:rsidRDefault="005164F7" w:rsidP="008279C6">
          <w:pPr>
            <w:pStyle w:val="Footer"/>
          </w:pPr>
        </w:p>
      </w:tc>
      <w:tc>
        <w:tcPr>
          <w:tcW w:w="3745" w:type="dxa"/>
        </w:tcPr>
        <w:p w14:paraId="77FB6654" w14:textId="77777777" w:rsidR="005164F7" w:rsidRPr="0090580B" w:rsidRDefault="005164F7" w:rsidP="008279C6">
          <w:pPr>
            <w:pStyle w:val="Footer"/>
          </w:pPr>
        </w:p>
      </w:tc>
    </w:tr>
    <w:tr w:rsidR="005164F7" w:rsidRPr="005F43E7" w14:paraId="7248DACA" w14:textId="77777777" w:rsidTr="00852DCE">
      <w:trPr>
        <w:trHeight w:val="1258"/>
      </w:trPr>
      <w:tc>
        <w:tcPr>
          <w:tcW w:w="4536" w:type="dxa"/>
        </w:tcPr>
        <w:p w14:paraId="2475261D" w14:textId="77777777" w:rsidR="005164F7" w:rsidRPr="00F64DA8" w:rsidRDefault="005164F7" w:rsidP="00852DCE">
          <w:pPr>
            <w:pStyle w:val="Footer"/>
            <w:ind w:left="567"/>
            <w:rPr>
              <w:b/>
              <w:lang w:val="en-US"/>
            </w:rPr>
          </w:pPr>
          <w:r>
            <w:rPr>
              <w:b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7216" behindDoc="0" locked="1" layoutInCell="1" allowOverlap="1" wp14:anchorId="24969984" wp14:editId="408C196C">
                    <wp:simplePos x="0" y="0"/>
                    <wp:positionH relativeFrom="page">
                      <wp:posOffset>-389255</wp:posOffset>
                    </wp:positionH>
                    <wp:positionV relativeFrom="page">
                      <wp:posOffset>-137795</wp:posOffset>
                    </wp:positionV>
                    <wp:extent cx="10745470" cy="0"/>
                    <wp:effectExtent l="0" t="0" r="17780" b="19050"/>
                    <wp:wrapNone/>
                    <wp:docPr id="4" name="AutoSha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74547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7FDF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26" type="#_x0000_t32" style="position:absolute;margin-left:-30.65pt;margin-top:-10.85pt;width:846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" strokecolor="black [3213]" strokeweight="1.5pt">
                    <w10:wrap anchorx="page" anchory="page"/>
                    <w10:anchorlock/>
                  </v:shape>
                </w:pict>
              </mc:Fallback>
            </mc:AlternateContent>
          </w:r>
          <w:r w:rsidRPr="00F64DA8">
            <w:rPr>
              <w:b/>
              <w:lang w:val="en-US"/>
            </w:rPr>
            <w:t>Viestintävirasto</w:t>
          </w:r>
        </w:p>
        <w:p w14:paraId="3D43FFB4" w14:textId="77777777" w:rsidR="005164F7" w:rsidRPr="00F64DA8" w:rsidRDefault="005164F7" w:rsidP="00852DCE">
          <w:pPr>
            <w:pStyle w:val="Footer"/>
            <w:ind w:left="567"/>
            <w:rPr>
              <w:lang w:val="en-US"/>
            </w:rPr>
          </w:pPr>
          <w:r w:rsidRPr="00F64DA8">
            <w:rPr>
              <w:lang w:val="en-US"/>
            </w:rPr>
            <w:t>Kommunikationsverket</w:t>
          </w:r>
        </w:p>
        <w:p w14:paraId="74B56CB6" w14:textId="77777777" w:rsidR="005164F7" w:rsidRPr="00F64DA8" w:rsidRDefault="005164F7" w:rsidP="00852DCE">
          <w:pPr>
            <w:pStyle w:val="Footer"/>
            <w:tabs>
              <w:tab w:val="left" w:pos="2694"/>
            </w:tabs>
            <w:ind w:left="567"/>
            <w:rPr>
              <w:lang w:val="en-US"/>
            </w:rPr>
          </w:pPr>
          <w:r w:rsidRPr="00F64DA8">
            <w:rPr>
              <w:lang w:val="en-US"/>
            </w:rPr>
            <w:t>Finnish Communications</w:t>
          </w:r>
        </w:p>
        <w:p w14:paraId="6F187787" w14:textId="77777777" w:rsidR="005164F7" w:rsidRPr="00F64DA8" w:rsidRDefault="005164F7" w:rsidP="00852DCE">
          <w:pPr>
            <w:pStyle w:val="Footer"/>
            <w:ind w:left="567"/>
            <w:rPr>
              <w:lang w:val="en-US"/>
            </w:rPr>
          </w:pPr>
          <w:r w:rsidRPr="00F64DA8">
            <w:rPr>
              <w:lang w:val="en-US"/>
            </w:rPr>
            <w:t>Regulatory Authority</w:t>
          </w:r>
        </w:p>
        <w:p w14:paraId="18AE6829" w14:textId="77777777" w:rsidR="005164F7" w:rsidRPr="00F64DA8" w:rsidRDefault="005164F7" w:rsidP="00213E47">
          <w:pPr>
            <w:pStyle w:val="Footer"/>
            <w:rPr>
              <w:b/>
              <w:lang w:val="en-US"/>
            </w:rPr>
          </w:pPr>
        </w:p>
      </w:tc>
      <w:tc>
        <w:tcPr>
          <w:tcW w:w="3544" w:type="dxa"/>
        </w:tcPr>
        <w:p w14:paraId="75DEB8F2" w14:textId="77777777" w:rsidR="005164F7" w:rsidRPr="0090580B" w:rsidRDefault="005164F7" w:rsidP="00852DCE">
          <w:pPr>
            <w:pStyle w:val="Footer"/>
            <w:ind w:left="-932" w:firstLine="932"/>
          </w:pPr>
          <w:r w:rsidRPr="0090580B">
            <w:t>Itämerenkatu 3 A</w:t>
          </w:r>
        </w:p>
        <w:p w14:paraId="7C6A03C3" w14:textId="77777777" w:rsidR="005164F7" w:rsidRPr="0090580B" w:rsidRDefault="005164F7" w:rsidP="00852DCE">
          <w:pPr>
            <w:pStyle w:val="Footer"/>
            <w:ind w:left="-932" w:firstLine="932"/>
          </w:pPr>
          <w:r w:rsidRPr="0090580B">
            <w:t xml:space="preserve">PL 313 </w:t>
          </w:r>
        </w:p>
        <w:p w14:paraId="0A1F46C1" w14:textId="77777777" w:rsidR="005164F7" w:rsidRPr="0090580B" w:rsidRDefault="005164F7" w:rsidP="00852DCE">
          <w:pPr>
            <w:pStyle w:val="Footer"/>
            <w:ind w:left="-932" w:firstLine="932"/>
          </w:pPr>
          <w:r w:rsidRPr="0090580B">
            <w:t>00181 Helsinki</w:t>
          </w:r>
        </w:p>
        <w:p w14:paraId="6CEA17C7" w14:textId="77777777" w:rsidR="005164F7" w:rsidRPr="0090580B" w:rsidRDefault="005164F7" w:rsidP="00852DCE">
          <w:pPr>
            <w:pStyle w:val="Footer"/>
            <w:ind w:left="-932" w:firstLine="932"/>
          </w:pPr>
          <w:r>
            <w:t>Puhelin 0295 390 100</w:t>
          </w:r>
        </w:p>
        <w:p w14:paraId="6B9F19F0" w14:textId="77777777" w:rsidR="005164F7" w:rsidRPr="0090580B" w:rsidRDefault="005164F7" w:rsidP="00852DCE">
          <w:pPr>
            <w:pStyle w:val="Footer"/>
            <w:tabs>
              <w:tab w:val="left" w:pos="1843"/>
            </w:tabs>
            <w:ind w:left="-932" w:firstLine="932"/>
          </w:pPr>
          <w:r w:rsidRPr="0090580B">
            <w:t>www.viestintävirasto.fi</w:t>
          </w:r>
        </w:p>
      </w:tc>
      <w:tc>
        <w:tcPr>
          <w:tcW w:w="3964" w:type="dxa"/>
        </w:tcPr>
        <w:p w14:paraId="51B2F4B6" w14:textId="77777777" w:rsidR="005164F7" w:rsidRPr="00F64DA8" w:rsidRDefault="005164F7" w:rsidP="008279C6">
          <w:pPr>
            <w:pStyle w:val="Footer"/>
            <w:rPr>
              <w:lang w:val="sv-FI"/>
            </w:rPr>
          </w:pPr>
          <w:r w:rsidRPr="00F64DA8">
            <w:rPr>
              <w:lang w:val="sv-FI"/>
            </w:rPr>
            <w:t>Östersjögatan 3A</w:t>
          </w:r>
        </w:p>
        <w:p w14:paraId="5962D2F1" w14:textId="77777777" w:rsidR="005164F7" w:rsidRPr="00F64DA8" w:rsidRDefault="005164F7" w:rsidP="00213E47">
          <w:pPr>
            <w:pStyle w:val="Footer"/>
            <w:rPr>
              <w:lang w:val="sv-FI"/>
            </w:rPr>
          </w:pPr>
          <w:r w:rsidRPr="00F64DA8">
            <w:rPr>
              <w:lang w:val="sv-FI"/>
            </w:rPr>
            <w:t>PB 313, FI-00181</w:t>
          </w:r>
        </w:p>
        <w:p w14:paraId="3F4345D0" w14:textId="77777777" w:rsidR="005164F7" w:rsidRPr="00F64DA8" w:rsidRDefault="005164F7" w:rsidP="00213E47">
          <w:pPr>
            <w:pStyle w:val="Footer"/>
            <w:rPr>
              <w:lang w:val="sv-FI"/>
            </w:rPr>
          </w:pPr>
          <w:r w:rsidRPr="00F64DA8">
            <w:rPr>
              <w:lang w:val="sv-FI"/>
            </w:rPr>
            <w:t>Helsingfors, Finland</w:t>
          </w:r>
        </w:p>
        <w:p w14:paraId="12DA035F" w14:textId="77777777" w:rsidR="005164F7" w:rsidRPr="0090580B" w:rsidRDefault="005164F7" w:rsidP="00213E47">
          <w:pPr>
            <w:pStyle w:val="Footer"/>
          </w:pPr>
          <w:r>
            <w:t>Telefon +358 295 390 100</w:t>
          </w:r>
        </w:p>
        <w:p w14:paraId="50C01FF0" w14:textId="77777777" w:rsidR="005164F7" w:rsidRPr="0090580B" w:rsidRDefault="005164F7" w:rsidP="00213E47">
          <w:pPr>
            <w:pStyle w:val="Footer"/>
          </w:pPr>
          <w:r w:rsidRPr="0090580B">
            <w:t>www.kommunikationsverket.fi</w:t>
          </w:r>
        </w:p>
      </w:tc>
      <w:tc>
        <w:tcPr>
          <w:tcW w:w="3745" w:type="dxa"/>
        </w:tcPr>
        <w:p w14:paraId="75961E83" w14:textId="77777777" w:rsidR="005164F7" w:rsidRPr="0090580B" w:rsidRDefault="005164F7" w:rsidP="008279C6">
          <w:pPr>
            <w:pStyle w:val="Footer"/>
          </w:pPr>
          <w:r w:rsidRPr="0090580B">
            <w:t>Itämerenkatu 3A</w:t>
          </w:r>
        </w:p>
        <w:p w14:paraId="1B1D901D" w14:textId="77777777" w:rsidR="005164F7" w:rsidRPr="0090580B" w:rsidRDefault="005164F7" w:rsidP="00213E47">
          <w:pPr>
            <w:pStyle w:val="Footer"/>
          </w:pPr>
          <w:r w:rsidRPr="0090580B">
            <w:t>P.O. Box 313, FI-00181</w:t>
          </w:r>
        </w:p>
        <w:p w14:paraId="582E5A36" w14:textId="77777777" w:rsidR="005164F7" w:rsidRPr="00F64DA8" w:rsidRDefault="005164F7" w:rsidP="00213E47">
          <w:pPr>
            <w:pStyle w:val="Footer"/>
            <w:rPr>
              <w:lang w:val="sv-FI"/>
            </w:rPr>
          </w:pPr>
          <w:r w:rsidRPr="00F64DA8">
            <w:rPr>
              <w:lang w:val="sv-FI"/>
            </w:rPr>
            <w:t>Helsinki, Finland</w:t>
          </w:r>
        </w:p>
        <w:p w14:paraId="0547B3DF" w14:textId="77777777" w:rsidR="005164F7" w:rsidRPr="00F64DA8" w:rsidRDefault="005164F7" w:rsidP="00213E47">
          <w:pPr>
            <w:pStyle w:val="Footer"/>
            <w:rPr>
              <w:lang w:val="sv-FI"/>
            </w:rPr>
          </w:pPr>
          <w:r>
            <w:rPr>
              <w:lang w:val="sv-FI"/>
            </w:rPr>
            <w:t>Telephone +358 295 390 100</w:t>
          </w:r>
        </w:p>
        <w:p w14:paraId="2ACC14DB" w14:textId="77777777" w:rsidR="005164F7" w:rsidRPr="00F64DA8" w:rsidRDefault="005164F7" w:rsidP="0090580B">
          <w:pPr>
            <w:pStyle w:val="Footer"/>
            <w:rPr>
              <w:lang w:val="sv-FI"/>
            </w:rPr>
          </w:pPr>
          <w:r w:rsidRPr="00F64DA8">
            <w:rPr>
              <w:lang w:val="sv-FI"/>
            </w:rPr>
            <w:t>www.ficora.fi</w:t>
          </w:r>
        </w:p>
      </w:tc>
    </w:tr>
  </w:tbl>
  <w:p w14:paraId="6FFE714A" w14:textId="77777777" w:rsidR="005164F7" w:rsidRPr="004F541B" w:rsidRDefault="005164F7">
    <w:pPr>
      <w:pStyle w:val="Footer"/>
      <w:rPr>
        <w:lang w:val="sv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38DE1" w14:textId="77777777" w:rsidR="005164F7" w:rsidRDefault="005164F7" w:rsidP="00261760">
      <w:r>
        <w:separator/>
      </w:r>
    </w:p>
  </w:footnote>
  <w:footnote w:type="continuationSeparator" w:id="0">
    <w:p w14:paraId="74AE88EB" w14:textId="77777777" w:rsidR="005164F7" w:rsidRDefault="005164F7" w:rsidP="00261760">
      <w:r>
        <w:continuationSeparator/>
      </w:r>
    </w:p>
  </w:footnote>
  <w:footnote w:id="1">
    <w:p w14:paraId="05024C20" w14:textId="77777777" w:rsidR="005164F7" w:rsidRDefault="005164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3239">
        <w:t>Viestintäviraston määräys sähköisestä tunnistamisesta ja sähköisistä luottamuspalveluista 72</w:t>
      </w:r>
      <w:ins w:id="98" w:author="Lohtander Anne" w:date="2018-11-27T11:15:00Z">
        <w:r>
          <w:t>A</w:t>
        </w:r>
      </w:ins>
      <w:r w:rsidRPr="00AF3239">
        <w:t>/201</w:t>
      </w:r>
      <w:ins w:id="99" w:author="Lohtander Anne" w:date="2018-11-27T11:15:00Z">
        <w:r>
          <w:t>8</w:t>
        </w:r>
      </w:ins>
      <w:del w:id="100" w:author="Lohtander Anne" w:date="2018-11-27T11:15:00Z">
        <w:r w:rsidRPr="00AF3239" w:rsidDel="00C249CC">
          <w:delText>6</w:delText>
        </w:r>
      </w:del>
      <w:r w:rsidRPr="00AF3239">
        <w:t xml:space="preserve"> M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655AD" w14:textId="77777777" w:rsidR="005164F7" w:rsidRDefault="004C2712">
    <w:pPr>
      <w:pStyle w:val="Header"/>
    </w:pPr>
    <w:r>
      <w:pict w14:anchorId="121606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3430" o:spid="_x0000_s18434" type="#_x0000_t136" style="position:absolute;margin-left:0;margin-top:0;width:581.65pt;height:105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LUONN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ireunaviivaa"/>
      <w:tblW w:w="989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609"/>
      <w:gridCol w:w="1304"/>
      <w:gridCol w:w="762"/>
    </w:tblGrid>
    <w:tr w:rsidR="005164F7" w:rsidRPr="00EC3F4A" w14:paraId="2C8BC69C" w14:textId="77777777" w:rsidTr="00E92E85">
      <w:tc>
        <w:tcPr>
          <w:tcW w:w="5216" w:type="dxa"/>
        </w:tcPr>
        <w:p w14:paraId="6BA38AF3" w14:textId="414A9B96" w:rsidR="005164F7" w:rsidRPr="00EC3F4A" w:rsidRDefault="005164F7" w:rsidP="00E92E85">
          <w:pPr>
            <w:pStyle w:val="Header"/>
          </w:pPr>
          <w:r w:rsidRPr="00535749">
            <w:rPr>
              <w:lang w:eastAsia="fi-FI"/>
            </w:rPr>
            <w:drawing>
              <wp:anchor distT="0" distB="0" distL="114300" distR="114300" simplePos="0" relativeHeight="251658240" behindDoc="1" locked="0" layoutInCell="0" allowOverlap="1" wp14:anchorId="040D8C3C" wp14:editId="16C98FF9">
                <wp:simplePos x="0" y="0"/>
                <wp:positionH relativeFrom="page">
                  <wp:posOffset>447675</wp:posOffset>
                </wp:positionH>
                <wp:positionV relativeFrom="page">
                  <wp:posOffset>304800</wp:posOffset>
                </wp:positionV>
                <wp:extent cx="1800225" cy="228600"/>
                <wp:effectExtent l="19050" t="0" r="9525" b="0"/>
                <wp:wrapNone/>
                <wp:docPr id="1" name="Picture 1" descr="Viestintavirasto_pos_rg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iestintavirasto_pos_rgb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225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sdt>
        <w:sdtPr>
          <w:rPr>
            <w:b/>
            <w:color w:val="FF0000"/>
          </w:rPr>
          <w:id w:val="671918572"/>
          <w:dropDownList>
            <w:listItem w:displayText="Suositus" w:value="Suositus"/>
            <w:listItem w:displayText="Ohje" w:value="Ohje"/>
          </w:dropDownList>
        </w:sdtPr>
        <w:sdtEndPr/>
        <w:sdtContent>
          <w:tc>
            <w:tcPr>
              <w:tcW w:w="3913" w:type="dxa"/>
              <w:gridSpan w:val="2"/>
            </w:tcPr>
            <w:p w14:paraId="7C1670D4" w14:textId="77777777" w:rsidR="005164F7" w:rsidRPr="00EC3F4A" w:rsidRDefault="005F43E7" w:rsidP="00E92E85">
              <w:pPr>
                <w:pStyle w:val="Header"/>
              </w:pPr>
              <w:r w:rsidRPr="005F43E7">
                <w:rPr>
                  <w:b/>
                  <w:color w:val="FF0000"/>
                </w:rPr>
                <w:t>Suositus</w:t>
              </w:r>
            </w:p>
          </w:tc>
        </w:sdtContent>
      </w:sdt>
      <w:tc>
        <w:tcPr>
          <w:tcW w:w="762" w:type="dxa"/>
        </w:tcPr>
        <w:p w14:paraId="03F36C3B" w14:textId="77777777" w:rsidR="005164F7" w:rsidRPr="00EC3F4A" w:rsidRDefault="005164F7" w:rsidP="001862C9">
          <w:pPr>
            <w:pStyle w:val="Header"/>
          </w:pPr>
        </w:p>
      </w:tc>
    </w:tr>
    <w:tr w:rsidR="005164F7" w:rsidRPr="00EC3F4A" w14:paraId="7A9B2B15" w14:textId="77777777" w:rsidTr="007C3157">
      <w:tc>
        <w:tcPr>
          <w:tcW w:w="5216" w:type="dxa"/>
        </w:tcPr>
        <w:p w14:paraId="094F2AD6" w14:textId="77777777" w:rsidR="005164F7" w:rsidRPr="00EC3F4A" w:rsidRDefault="005164F7" w:rsidP="00E92E85">
          <w:pPr>
            <w:pStyle w:val="Header"/>
          </w:pPr>
        </w:p>
      </w:tc>
      <w:tc>
        <w:tcPr>
          <w:tcW w:w="2609" w:type="dxa"/>
        </w:tcPr>
        <w:p w14:paraId="3D2B1741" w14:textId="77777777" w:rsidR="005164F7" w:rsidRPr="00EC3F4A" w:rsidRDefault="005164F7" w:rsidP="00E92E85">
          <w:pPr>
            <w:pStyle w:val="Header"/>
          </w:pPr>
        </w:p>
      </w:tc>
      <w:tc>
        <w:tcPr>
          <w:tcW w:w="1304" w:type="dxa"/>
        </w:tcPr>
        <w:p w14:paraId="3927E557" w14:textId="77777777" w:rsidR="005164F7" w:rsidRPr="00EC3F4A" w:rsidRDefault="005164F7" w:rsidP="00E92E85">
          <w:pPr>
            <w:pStyle w:val="Header"/>
          </w:pPr>
        </w:p>
      </w:tc>
      <w:tc>
        <w:tcPr>
          <w:tcW w:w="762" w:type="dxa"/>
        </w:tcPr>
        <w:p w14:paraId="4A961472" w14:textId="77777777" w:rsidR="005164F7" w:rsidRPr="00EC3F4A" w:rsidRDefault="005164F7" w:rsidP="00E92E85">
          <w:pPr>
            <w:pStyle w:val="Header"/>
          </w:pPr>
        </w:p>
      </w:tc>
    </w:tr>
    <w:tr w:rsidR="005164F7" w:rsidRPr="00EC3F4A" w14:paraId="6713046F" w14:textId="77777777" w:rsidTr="007C3157">
      <w:tc>
        <w:tcPr>
          <w:tcW w:w="5216" w:type="dxa"/>
        </w:tcPr>
        <w:p w14:paraId="2DD0C462" w14:textId="77777777" w:rsidR="005164F7" w:rsidRPr="00546123" w:rsidRDefault="005164F7" w:rsidP="00E92E85">
          <w:pPr>
            <w:pStyle w:val="Header"/>
          </w:pPr>
        </w:p>
      </w:tc>
      <w:tc>
        <w:tcPr>
          <w:tcW w:w="2609" w:type="dxa"/>
        </w:tcPr>
        <w:p w14:paraId="3D0AB1E7" w14:textId="77777777" w:rsidR="005164F7" w:rsidRPr="007C3157" w:rsidRDefault="004C2712" w:rsidP="00492086">
          <w:pPr>
            <w:pStyle w:val="Header"/>
          </w:pPr>
          <w:sdt>
            <w:sdtPr>
              <w:rPr>
                <w:color w:val="FF0000"/>
                <w:szCs w:val="20"/>
              </w:rPr>
              <w:alias w:val="Aihe"/>
              <w:id w:val="10857343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164F7" w:rsidRPr="00466813">
                <w:rPr>
                  <w:color w:val="FF0000"/>
                  <w:szCs w:val="20"/>
                </w:rPr>
                <w:t>211/2019</w:t>
              </w:r>
            </w:sdtContent>
          </w:sdt>
        </w:p>
      </w:tc>
      <w:tc>
        <w:tcPr>
          <w:tcW w:w="2066" w:type="dxa"/>
          <w:gridSpan w:val="2"/>
        </w:tcPr>
        <w:p w14:paraId="5E57BDA3" w14:textId="77777777" w:rsidR="005164F7" w:rsidRPr="00EC3F4A" w:rsidRDefault="005164F7" w:rsidP="00E92E85">
          <w:pPr>
            <w:pStyle w:val="Header"/>
          </w:pPr>
        </w:p>
      </w:tc>
    </w:tr>
    <w:tr w:rsidR="005164F7" w:rsidRPr="00EC3F4A" w14:paraId="4904C07E" w14:textId="77777777" w:rsidTr="007C3157">
      <w:tc>
        <w:tcPr>
          <w:tcW w:w="5216" w:type="dxa"/>
        </w:tcPr>
        <w:p w14:paraId="5F9DF794" w14:textId="77777777" w:rsidR="005164F7" w:rsidRDefault="005164F7" w:rsidP="00E92E85">
          <w:pPr>
            <w:pStyle w:val="Header"/>
          </w:pPr>
        </w:p>
      </w:tc>
      <w:sdt>
        <w:sdtPr>
          <w:rPr>
            <w:color w:val="FF0000"/>
          </w:rPr>
          <w:alias w:val="Julkaisupäivämäärä"/>
          <w:tag w:val=""/>
          <w:id w:val="-1953777525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.M.yyyy"/>
            <w:lid w:val="fi-FI"/>
            <w:storeMappedDataAs w:val="dateTime"/>
            <w:calendar w:val="gregorian"/>
          </w:date>
        </w:sdtPr>
        <w:sdtEndPr/>
        <w:sdtContent>
          <w:tc>
            <w:tcPr>
              <w:tcW w:w="2609" w:type="dxa"/>
            </w:tcPr>
            <w:p w14:paraId="4A2FE020" w14:textId="77777777" w:rsidR="005164F7" w:rsidRDefault="005164F7" w:rsidP="006025FD">
              <w:pPr>
                <w:pStyle w:val="Header"/>
              </w:pPr>
              <w:r>
                <w:rPr>
                  <w:color w:val="FF0000"/>
                </w:rPr>
                <w:t>x.x.20xx</w:t>
              </w:r>
            </w:p>
          </w:tc>
        </w:sdtContent>
      </w:sdt>
      <w:tc>
        <w:tcPr>
          <w:tcW w:w="2066" w:type="dxa"/>
          <w:gridSpan w:val="2"/>
        </w:tcPr>
        <w:p w14:paraId="29B61307" w14:textId="77777777" w:rsidR="005164F7" w:rsidRPr="00EC3F4A" w:rsidRDefault="005164F7" w:rsidP="00E92E85">
          <w:pPr>
            <w:pStyle w:val="Header"/>
          </w:pPr>
        </w:p>
      </w:tc>
    </w:tr>
    <w:tr w:rsidR="005164F7" w:rsidRPr="00EC3F4A" w14:paraId="4511B63D" w14:textId="77777777" w:rsidTr="007C3157">
      <w:tc>
        <w:tcPr>
          <w:tcW w:w="5216" w:type="dxa"/>
        </w:tcPr>
        <w:p w14:paraId="56599084" w14:textId="77777777" w:rsidR="005164F7" w:rsidRDefault="005164F7" w:rsidP="00E92E85">
          <w:pPr>
            <w:pStyle w:val="Header"/>
          </w:pPr>
        </w:p>
      </w:tc>
      <w:tc>
        <w:tcPr>
          <w:tcW w:w="2609" w:type="dxa"/>
        </w:tcPr>
        <w:p w14:paraId="450A03A0" w14:textId="77777777" w:rsidR="005164F7" w:rsidRDefault="005164F7" w:rsidP="00E92E85">
          <w:pPr>
            <w:pStyle w:val="Header"/>
          </w:pPr>
        </w:p>
      </w:tc>
      <w:tc>
        <w:tcPr>
          <w:tcW w:w="2066" w:type="dxa"/>
          <w:gridSpan w:val="2"/>
        </w:tcPr>
        <w:p w14:paraId="2C39EBA4" w14:textId="77777777" w:rsidR="005164F7" w:rsidRPr="00EC3F4A" w:rsidRDefault="005164F7" w:rsidP="00E92E85">
          <w:pPr>
            <w:pStyle w:val="Header"/>
          </w:pPr>
        </w:p>
      </w:tc>
    </w:tr>
    <w:tr w:rsidR="005164F7" w:rsidRPr="00EC3F4A" w14:paraId="4E0239D4" w14:textId="77777777" w:rsidTr="007C3157">
      <w:tc>
        <w:tcPr>
          <w:tcW w:w="5216" w:type="dxa"/>
        </w:tcPr>
        <w:p w14:paraId="53891CD3" w14:textId="77777777" w:rsidR="005164F7" w:rsidRDefault="005164F7" w:rsidP="00E92E85">
          <w:pPr>
            <w:pStyle w:val="Header"/>
          </w:pPr>
        </w:p>
      </w:tc>
      <w:tc>
        <w:tcPr>
          <w:tcW w:w="2609" w:type="dxa"/>
        </w:tcPr>
        <w:p w14:paraId="4E239C40" w14:textId="77777777" w:rsidR="005164F7" w:rsidRDefault="005164F7" w:rsidP="00E92E85">
          <w:pPr>
            <w:pStyle w:val="Header"/>
          </w:pPr>
        </w:p>
      </w:tc>
      <w:tc>
        <w:tcPr>
          <w:tcW w:w="2066" w:type="dxa"/>
          <w:gridSpan w:val="2"/>
        </w:tcPr>
        <w:p w14:paraId="472E15AC" w14:textId="77777777" w:rsidR="005164F7" w:rsidRPr="00EC3F4A" w:rsidRDefault="005164F7" w:rsidP="00E92E85">
          <w:pPr>
            <w:pStyle w:val="Header"/>
          </w:pPr>
        </w:p>
      </w:tc>
    </w:tr>
  </w:tbl>
  <w:p w14:paraId="46716BC2" w14:textId="663F97B7" w:rsidR="005164F7" w:rsidRDefault="004C2712">
    <w:pPr>
      <w:pStyle w:val="Header"/>
    </w:pPr>
    <w:r>
      <w:pict w14:anchorId="71FCA3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3431" o:spid="_x0000_s18440" type="#_x0000_t136" style="position:absolute;margin-left:0;margin-top:0;width:581.65pt;height:105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LUONN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B05F3" w14:textId="77777777" w:rsidR="005164F7" w:rsidRDefault="004C2712">
    <w:pPr>
      <w:pStyle w:val="Header"/>
    </w:pPr>
    <w:r>
      <w:pict w14:anchorId="4DA503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3429" o:spid="_x0000_s18433" type="#_x0000_t136" style="position:absolute;margin-left:0;margin-top:0;width:581.65pt;height:105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LUONNO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4033" w14:textId="77777777" w:rsidR="005164F7" w:rsidRDefault="004C2712">
    <w:pPr>
      <w:pStyle w:val="Header"/>
    </w:pPr>
    <w:r>
      <w:pict w14:anchorId="4E820A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3433" o:spid="_x0000_s18437" type="#_x0000_t136" style="position:absolute;margin-left:0;margin-top:0;width:581.65pt;height:105.7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LUONNOS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ireunaviivaa"/>
      <w:tblW w:w="1602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50"/>
      <w:gridCol w:w="4226"/>
      <w:gridCol w:w="2112"/>
      <w:gridCol w:w="1235"/>
    </w:tblGrid>
    <w:tr w:rsidR="005164F7" w:rsidRPr="00EC3F4A" w14:paraId="0A5C50FE" w14:textId="77777777" w:rsidTr="00DD0CE7">
      <w:trPr>
        <w:trHeight w:val="263"/>
      </w:trPr>
      <w:tc>
        <w:tcPr>
          <w:tcW w:w="8450" w:type="dxa"/>
        </w:tcPr>
        <w:p w14:paraId="14A899FB" w14:textId="40429B52" w:rsidR="005164F7" w:rsidRPr="00EC3F4A" w:rsidRDefault="005164F7" w:rsidP="00E92E85">
          <w:pPr>
            <w:pStyle w:val="Header"/>
          </w:pPr>
          <w:r w:rsidRPr="00535749">
            <w:rPr>
              <w:lang w:eastAsia="fi-FI"/>
            </w:rPr>
            <w:drawing>
              <wp:anchor distT="0" distB="0" distL="114300" distR="114300" simplePos="0" relativeHeight="251656192" behindDoc="1" locked="0" layoutInCell="0" allowOverlap="1" wp14:anchorId="1D161822" wp14:editId="73A88F83">
                <wp:simplePos x="0" y="0"/>
                <wp:positionH relativeFrom="page">
                  <wp:posOffset>447675</wp:posOffset>
                </wp:positionH>
                <wp:positionV relativeFrom="page">
                  <wp:posOffset>304800</wp:posOffset>
                </wp:positionV>
                <wp:extent cx="1800225" cy="228600"/>
                <wp:effectExtent l="19050" t="0" r="9525" b="0"/>
                <wp:wrapNone/>
                <wp:docPr id="2" name="Picture 1" descr="Viestintavirasto_pos_rg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iestintavirasto_pos_rgb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225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sdt>
        <w:sdtPr>
          <w:rPr>
            <w:b/>
          </w:rPr>
          <w:id w:val="-1230370032"/>
          <w:dropDownList>
            <w:listItem w:displayText="Suositus" w:value="Suositus"/>
            <w:listItem w:displayText="Ohje" w:value="Ohje"/>
          </w:dropDownList>
        </w:sdtPr>
        <w:sdtEndPr/>
        <w:sdtContent>
          <w:tc>
            <w:tcPr>
              <w:tcW w:w="4226" w:type="dxa"/>
            </w:tcPr>
            <w:p w14:paraId="2327FDB7" w14:textId="77777777" w:rsidR="005164F7" w:rsidRPr="00EC6F26" w:rsidRDefault="005164F7" w:rsidP="00DD0CE7">
              <w:pPr>
                <w:pStyle w:val="Header"/>
                <w:ind w:left="1331"/>
                <w:rPr>
                  <w:b/>
                </w:rPr>
              </w:pPr>
              <w:r>
                <w:rPr>
                  <w:b/>
                </w:rPr>
                <w:t>Ohje</w:t>
              </w:r>
            </w:p>
          </w:tc>
        </w:sdtContent>
      </w:sdt>
      <w:tc>
        <w:tcPr>
          <w:tcW w:w="2112" w:type="dxa"/>
        </w:tcPr>
        <w:p w14:paraId="503D0C8D" w14:textId="77777777" w:rsidR="005164F7" w:rsidRPr="00EC3F4A" w:rsidRDefault="005164F7" w:rsidP="00E92E85">
          <w:pPr>
            <w:pStyle w:val="Header"/>
          </w:pPr>
        </w:p>
      </w:tc>
      <w:tc>
        <w:tcPr>
          <w:tcW w:w="1235" w:type="dxa"/>
        </w:tcPr>
        <w:p w14:paraId="51176A78" w14:textId="77777777" w:rsidR="005164F7" w:rsidRPr="00EC3F4A" w:rsidRDefault="005164F7" w:rsidP="001862C9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C2712">
            <w:t>69</w:t>
          </w:r>
          <w:r>
            <w:fldChar w:fldCharType="end"/>
          </w:r>
          <w:r w:rsidRPr="00EC3F4A">
            <w:t xml:space="preserve"> (</w:t>
          </w:r>
          <w:fldSimple w:instr=" SECTIONPAGES   \* MERGEFORMAT ">
            <w:r w:rsidR="004C2712">
              <w:t>69</w:t>
            </w:r>
          </w:fldSimple>
          <w:r w:rsidRPr="00EC3F4A">
            <w:t>)</w:t>
          </w:r>
        </w:p>
      </w:tc>
    </w:tr>
    <w:tr w:rsidR="005164F7" w:rsidRPr="00EC3F4A" w14:paraId="0F25FE74" w14:textId="77777777" w:rsidTr="00DD0CE7">
      <w:trPr>
        <w:trHeight w:val="263"/>
      </w:trPr>
      <w:tc>
        <w:tcPr>
          <w:tcW w:w="8450" w:type="dxa"/>
        </w:tcPr>
        <w:p w14:paraId="129BDA1F" w14:textId="77777777" w:rsidR="005164F7" w:rsidRPr="00EC3F4A" w:rsidRDefault="005164F7" w:rsidP="00E92E85">
          <w:pPr>
            <w:pStyle w:val="Header"/>
          </w:pPr>
        </w:p>
      </w:tc>
      <w:tc>
        <w:tcPr>
          <w:tcW w:w="4226" w:type="dxa"/>
        </w:tcPr>
        <w:p w14:paraId="000B936F" w14:textId="77777777" w:rsidR="005164F7" w:rsidRPr="00EC3F4A" w:rsidRDefault="005164F7" w:rsidP="00DD0CE7">
          <w:pPr>
            <w:pStyle w:val="Header"/>
            <w:ind w:left="1331"/>
          </w:pPr>
        </w:p>
      </w:tc>
      <w:tc>
        <w:tcPr>
          <w:tcW w:w="2112" w:type="dxa"/>
        </w:tcPr>
        <w:p w14:paraId="5723B754" w14:textId="77777777" w:rsidR="005164F7" w:rsidRPr="00EC3F4A" w:rsidRDefault="005164F7" w:rsidP="00E92E85">
          <w:pPr>
            <w:pStyle w:val="Header"/>
          </w:pPr>
        </w:p>
      </w:tc>
      <w:tc>
        <w:tcPr>
          <w:tcW w:w="1235" w:type="dxa"/>
        </w:tcPr>
        <w:p w14:paraId="103CFF97" w14:textId="77777777" w:rsidR="005164F7" w:rsidRPr="00EC3F4A" w:rsidRDefault="005164F7" w:rsidP="00E92E85">
          <w:pPr>
            <w:pStyle w:val="Header"/>
          </w:pPr>
        </w:p>
      </w:tc>
    </w:tr>
    <w:tr w:rsidR="005164F7" w:rsidRPr="00EC3F4A" w14:paraId="47A65A26" w14:textId="77777777" w:rsidTr="00DD0CE7">
      <w:trPr>
        <w:trHeight w:val="275"/>
      </w:trPr>
      <w:tc>
        <w:tcPr>
          <w:tcW w:w="8450" w:type="dxa"/>
        </w:tcPr>
        <w:p w14:paraId="3F9F5D44" w14:textId="77777777" w:rsidR="005164F7" w:rsidRPr="00546123" w:rsidRDefault="005164F7" w:rsidP="00E92E85">
          <w:pPr>
            <w:pStyle w:val="Header"/>
          </w:pPr>
        </w:p>
      </w:tc>
      <w:tc>
        <w:tcPr>
          <w:tcW w:w="4226" w:type="dxa"/>
        </w:tcPr>
        <w:p w14:paraId="5FC9CB39" w14:textId="77777777" w:rsidR="005164F7" w:rsidRPr="007C3157" w:rsidRDefault="004C2712" w:rsidP="00DD0CE7">
          <w:pPr>
            <w:pStyle w:val="Header"/>
            <w:ind w:left="1331"/>
          </w:pPr>
          <w:sdt>
            <w:sdtPr>
              <w:rPr>
                <w:szCs w:val="20"/>
              </w:rPr>
              <w:alias w:val="Aihe"/>
              <w:id w:val="-158914996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164F7">
                <w:rPr>
                  <w:szCs w:val="20"/>
                </w:rPr>
                <w:t>211/2019</w:t>
              </w:r>
            </w:sdtContent>
          </w:sdt>
        </w:p>
      </w:tc>
      <w:tc>
        <w:tcPr>
          <w:tcW w:w="3347" w:type="dxa"/>
          <w:gridSpan w:val="2"/>
        </w:tcPr>
        <w:p w14:paraId="5B863B86" w14:textId="77777777" w:rsidR="005164F7" w:rsidRPr="00EC3F4A" w:rsidRDefault="005164F7" w:rsidP="00E92E85">
          <w:pPr>
            <w:pStyle w:val="Header"/>
          </w:pPr>
        </w:p>
      </w:tc>
    </w:tr>
    <w:tr w:rsidR="005164F7" w:rsidRPr="00EC3F4A" w14:paraId="4FA14FAD" w14:textId="77777777" w:rsidTr="00DD0CE7">
      <w:trPr>
        <w:trHeight w:val="263"/>
      </w:trPr>
      <w:tc>
        <w:tcPr>
          <w:tcW w:w="8450" w:type="dxa"/>
        </w:tcPr>
        <w:p w14:paraId="53DD2ECF" w14:textId="77777777" w:rsidR="005164F7" w:rsidRDefault="005164F7" w:rsidP="00E92E85">
          <w:pPr>
            <w:pStyle w:val="Header"/>
          </w:pPr>
        </w:p>
      </w:tc>
      <w:sdt>
        <w:sdtPr>
          <w:alias w:val="Julkaisupäivämäärä"/>
          <w:tag w:val=""/>
          <w:id w:val="1301342352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.M.yyyy"/>
            <w:lid w:val="fi-FI"/>
            <w:storeMappedDataAs w:val="dateTime"/>
            <w:calendar w:val="gregorian"/>
          </w:date>
        </w:sdtPr>
        <w:sdtEndPr/>
        <w:sdtContent>
          <w:tc>
            <w:tcPr>
              <w:tcW w:w="4226" w:type="dxa"/>
            </w:tcPr>
            <w:p w14:paraId="67598E38" w14:textId="77777777" w:rsidR="005164F7" w:rsidRDefault="005164F7" w:rsidP="00DD0CE7">
              <w:pPr>
                <w:pStyle w:val="Header"/>
                <w:ind w:left="1331"/>
              </w:pPr>
              <w:r>
                <w:t>x.x.20xx</w:t>
              </w:r>
            </w:p>
          </w:tc>
        </w:sdtContent>
      </w:sdt>
      <w:tc>
        <w:tcPr>
          <w:tcW w:w="3347" w:type="dxa"/>
          <w:gridSpan w:val="2"/>
        </w:tcPr>
        <w:p w14:paraId="71B1DE12" w14:textId="77777777" w:rsidR="005164F7" w:rsidRPr="00EC3F4A" w:rsidRDefault="005164F7" w:rsidP="00E92E85">
          <w:pPr>
            <w:pStyle w:val="Header"/>
          </w:pPr>
        </w:p>
      </w:tc>
    </w:tr>
  </w:tbl>
  <w:p w14:paraId="7A7A727E" w14:textId="564D7C85" w:rsidR="005164F7" w:rsidRDefault="004C2712">
    <w:pPr>
      <w:pStyle w:val="Header"/>
    </w:pPr>
    <w:r>
      <w:pict w14:anchorId="6DE8F5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3434" o:spid="_x0000_s18439" type="#_x0000_t136" style="position:absolute;margin-left:0;margin-top:0;width:581.65pt;height:105.7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LUONNOS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C50C8" w14:textId="77777777" w:rsidR="005164F7" w:rsidRDefault="004C2712">
    <w:pPr>
      <w:pStyle w:val="Header"/>
    </w:pPr>
    <w:r>
      <w:pict w14:anchorId="59B80E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3432" o:spid="_x0000_s18436" type="#_x0000_t136" style="position:absolute;margin-left:0;margin-top:0;width:581.65pt;height:105.7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LUONN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64A17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EF843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32F97"/>
    <w:multiLevelType w:val="hybridMultilevel"/>
    <w:tmpl w:val="CAD0466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F021B0"/>
    <w:multiLevelType w:val="hybridMultilevel"/>
    <w:tmpl w:val="3C781710"/>
    <w:lvl w:ilvl="0" w:tplc="040B0011">
      <w:start w:val="1"/>
      <w:numFmt w:val="decimal"/>
      <w:lvlText w:val="%1)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01083C6F"/>
    <w:multiLevelType w:val="hybridMultilevel"/>
    <w:tmpl w:val="3F4463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471A2F"/>
    <w:multiLevelType w:val="hybridMultilevel"/>
    <w:tmpl w:val="3F10B826"/>
    <w:lvl w:ilvl="0" w:tplc="8F60FC06">
      <w:start w:val="1"/>
      <w:numFmt w:val="lowerLetter"/>
      <w:lvlText w:val="%1)"/>
      <w:lvlJc w:val="left"/>
      <w:pPr>
        <w:ind w:left="1308" w:hanging="94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A060CC"/>
    <w:multiLevelType w:val="hybridMultilevel"/>
    <w:tmpl w:val="05386D80"/>
    <w:lvl w:ilvl="0" w:tplc="442009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1850A8"/>
    <w:multiLevelType w:val="hybridMultilevel"/>
    <w:tmpl w:val="0C187538"/>
    <w:lvl w:ilvl="0" w:tplc="8C089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01A50"/>
    <w:multiLevelType w:val="hybridMultilevel"/>
    <w:tmpl w:val="4BBCDC4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A630E4"/>
    <w:multiLevelType w:val="hybridMultilevel"/>
    <w:tmpl w:val="8B36F7DC"/>
    <w:lvl w:ilvl="0" w:tplc="71F8C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865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4A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8C0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E9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25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8B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E3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04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7176EA"/>
    <w:multiLevelType w:val="hybridMultilevel"/>
    <w:tmpl w:val="69FEA386"/>
    <w:lvl w:ilvl="0" w:tplc="040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9A213D"/>
    <w:multiLevelType w:val="hybridMultilevel"/>
    <w:tmpl w:val="A7340CE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158C6"/>
    <w:multiLevelType w:val="hybridMultilevel"/>
    <w:tmpl w:val="E75652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4142A"/>
    <w:multiLevelType w:val="hybridMultilevel"/>
    <w:tmpl w:val="4B463D7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B779A"/>
    <w:multiLevelType w:val="hybridMultilevel"/>
    <w:tmpl w:val="40D8E99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23BD9"/>
    <w:multiLevelType w:val="hybridMultilevel"/>
    <w:tmpl w:val="82AA55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215BB"/>
    <w:multiLevelType w:val="hybridMultilevel"/>
    <w:tmpl w:val="B10A5D70"/>
    <w:lvl w:ilvl="0" w:tplc="8C089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A719F"/>
    <w:multiLevelType w:val="hybridMultilevel"/>
    <w:tmpl w:val="42727A04"/>
    <w:lvl w:ilvl="0" w:tplc="442009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67EEC"/>
    <w:multiLevelType w:val="multilevel"/>
    <w:tmpl w:val="F4005D32"/>
    <w:styleLink w:val="Numeroituotsikointi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F8371B6"/>
    <w:multiLevelType w:val="hybridMultilevel"/>
    <w:tmpl w:val="32F4499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0" w15:restartNumberingAfterBreak="0">
    <w:nsid w:val="38901A18"/>
    <w:multiLevelType w:val="hybridMultilevel"/>
    <w:tmpl w:val="EA08DD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6192F"/>
    <w:multiLevelType w:val="hybridMultilevel"/>
    <w:tmpl w:val="B21444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2" w15:restartNumberingAfterBreak="0">
    <w:nsid w:val="404971B4"/>
    <w:multiLevelType w:val="hybridMultilevel"/>
    <w:tmpl w:val="AFCA46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900AF"/>
    <w:multiLevelType w:val="multilevel"/>
    <w:tmpl w:val="16E6B7A0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E72FEC"/>
    <w:multiLevelType w:val="hybridMultilevel"/>
    <w:tmpl w:val="3DD0BB12"/>
    <w:lvl w:ilvl="0" w:tplc="DC70731C">
      <w:start w:val="400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226A6"/>
    <w:multiLevelType w:val="hybridMultilevel"/>
    <w:tmpl w:val="AA9A4C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F3DD1"/>
    <w:multiLevelType w:val="hybridMultilevel"/>
    <w:tmpl w:val="2528C16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741EC"/>
    <w:multiLevelType w:val="multilevel"/>
    <w:tmpl w:val="8A86D308"/>
    <w:styleLink w:val="Luettelonumerot"/>
    <w:lvl w:ilvl="0">
      <w:start w:val="1"/>
      <w:numFmt w:val="decimal"/>
      <w:pStyle w:val="ListNumber"/>
      <w:lvlText w:val="%1."/>
      <w:lvlJc w:val="left"/>
      <w:pPr>
        <w:ind w:left="3005" w:hanging="39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402" w:hanging="397"/>
      </w:pPr>
      <w:rPr>
        <w:rFonts w:ascii="Verdana" w:hAnsi="Verdana" w:hint="default"/>
        <w:color w:val="auto"/>
      </w:rPr>
    </w:lvl>
    <w:lvl w:ilvl="2">
      <w:start w:val="1"/>
      <w:numFmt w:val="bullet"/>
      <w:lvlText w:val="–"/>
      <w:lvlJc w:val="left"/>
      <w:pPr>
        <w:ind w:left="3799" w:hanging="397"/>
      </w:pPr>
      <w:rPr>
        <w:rFonts w:ascii="Verdana" w:hAnsi="Verdana" w:hint="default"/>
        <w:color w:val="auto"/>
      </w:rPr>
    </w:lvl>
    <w:lvl w:ilvl="3">
      <w:start w:val="1"/>
      <w:numFmt w:val="bullet"/>
      <w:lvlText w:val="–"/>
      <w:lvlJc w:val="left"/>
      <w:pPr>
        <w:ind w:left="4196" w:hanging="397"/>
      </w:pPr>
      <w:rPr>
        <w:rFonts w:ascii="Verdana" w:hAnsi="Verdana" w:hint="default"/>
        <w:color w:val="auto"/>
      </w:rPr>
    </w:lvl>
    <w:lvl w:ilvl="4">
      <w:start w:val="1"/>
      <w:numFmt w:val="bullet"/>
      <w:lvlText w:val="–"/>
      <w:lvlJc w:val="left"/>
      <w:pPr>
        <w:ind w:left="4593" w:hanging="397"/>
      </w:pPr>
      <w:rPr>
        <w:rFonts w:ascii="Verdana" w:hAnsi="Verdana" w:hint="default"/>
        <w:color w:val="auto"/>
      </w:rPr>
    </w:lvl>
    <w:lvl w:ilvl="5">
      <w:start w:val="1"/>
      <w:numFmt w:val="bullet"/>
      <w:lvlText w:val="–"/>
      <w:lvlJc w:val="left"/>
      <w:pPr>
        <w:ind w:left="4990" w:hanging="397"/>
      </w:pPr>
      <w:rPr>
        <w:rFonts w:ascii="Verdana" w:hAnsi="Verdana" w:hint="default"/>
        <w:color w:val="auto"/>
      </w:rPr>
    </w:lvl>
    <w:lvl w:ilvl="6">
      <w:start w:val="1"/>
      <w:numFmt w:val="bullet"/>
      <w:lvlText w:val="–"/>
      <w:lvlJc w:val="left"/>
      <w:pPr>
        <w:ind w:left="5387" w:hanging="397"/>
      </w:pPr>
      <w:rPr>
        <w:rFonts w:ascii="Verdana" w:hAnsi="Verdana" w:hint="default"/>
        <w:color w:val="auto"/>
      </w:rPr>
    </w:lvl>
    <w:lvl w:ilvl="7">
      <w:start w:val="1"/>
      <w:numFmt w:val="bullet"/>
      <w:lvlText w:val="–"/>
      <w:lvlJc w:val="left"/>
      <w:pPr>
        <w:ind w:left="5784" w:hanging="397"/>
      </w:pPr>
      <w:rPr>
        <w:rFonts w:ascii="Verdana" w:hAnsi="Verdana" w:hint="default"/>
        <w:color w:val="auto"/>
      </w:rPr>
    </w:lvl>
    <w:lvl w:ilvl="8">
      <w:start w:val="1"/>
      <w:numFmt w:val="bullet"/>
      <w:lvlText w:val="–"/>
      <w:lvlJc w:val="left"/>
      <w:pPr>
        <w:ind w:left="6181" w:hanging="397"/>
      </w:pPr>
      <w:rPr>
        <w:rFonts w:ascii="Verdana" w:hAnsi="Verdana" w:hint="default"/>
        <w:color w:val="auto"/>
      </w:rPr>
    </w:lvl>
  </w:abstractNum>
  <w:abstractNum w:abstractNumId="28" w15:restartNumberingAfterBreak="0">
    <w:nsid w:val="688B678C"/>
    <w:multiLevelType w:val="hybridMultilevel"/>
    <w:tmpl w:val="28662C14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646EF"/>
    <w:multiLevelType w:val="hybridMultilevel"/>
    <w:tmpl w:val="0E182B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3D5BCC"/>
    <w:multiLevelType w:val="hybridMultilevel"/>
    <w:tmpl w:val="F20AEBE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1" w15:restartNumberingAfterBreak="0">
    <w:nsid w:val="7C1C00A6"/>
    <w:multiLevelType w:val="hybridMultilevel"/>
    <w:tmpl w:val="16041F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556C0"/>
    <w:multiLevelType w:val="hybridMultilevel"/>
    <w:tmpl w:val="91DE5CC6"/>
    <w:lvl w:ilvl="0" w:tplc="7AE0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0E2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DC7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C1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521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AE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5C0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A84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281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263A62"/>
    <w:multiLevelType w:val="multilevel"/>
    <w:tmpl w:val="12D83EAA"/>
    <w:styleLink w:val="Luettelomerkit"/>
    <w:lvl w:ilvl="0">
      <w:start w:val="1"/>
      <w:numFmt w:val="bullet"/>
      <w:pStyle w:val="ListBullet"/>
      <w:lvlText w:val=""/>
      <w:lvlJc w:val="left"/>
      <w:pPr>
        <w:ind w:left="3005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3402" w:hanging="397"/>
      </w:pPr>
      <w:rPr>
        <w:rFonts w:ascii="Verdana" w:hAnsi="Verdana" w:hint="default"/>
        <w:color w:val="auto"/>
      </w:rPr>
    </w:lvl>
    <w:lvl w:ilvl="2">
      <w:start w:val="1"/>
      <w:numFmt w:val="bullet"/>
      <w:lvlText w:val="–"/>
      <w:lvlJc w:val="left"/>
      <w:pPr>
        <w:ind w:left="3799" w:hanging="397"/>
      </w:pPr>
      <w:rPr>
        <w:rFonts w:ascii="Verdana" w:hAnsi="Verdana" w:hint="default"/>
        <w:color w:val="auto"/>
      </w:rPr>
    </w:lvl>
    <w:lvl w:ilvl="3">
      <w:start w:val="1"/>
      <w:numFmt w:val="bullet"/>
      <w:lvlText w:val="–"/>
      <w:lvlJc w:val="left"/>
      <w:pPr>
        <w:ind w:left="4196" w:hanging="397"/>
      </w:pPr>
      <w:rPr>
        <w:rFonts w:ascii="Verdana" w:hAnsi="Verdana" w:hint="default"/>
        <w:color w:val="auto"/>
      </w:rPr>
    </w:lvl>
    <w:lvl w:ilvl="4">
      <w:start w:val="1"/>
      <w:numFmt w:val="bullet"/>
      <w:lvlText w:val="–"/>
      <w:lvlJc w:val="left"/>
      <w:pPr>
        <w:ind w:left="4593" w:hanging="397"/>
      </w:pPr>
      <w:rPr>
        <w:rFonts w:ascii="Verdana" w:hAnsi="Verdana" w:hint="default"/>
        <w:color w:val="auto"/>
      </w:rPr>
    </w:lvl>
    <w:lvl w:ilvl="5">
      <w:start w:val="1"/>
      <w:numFmt w:val="bullet"/>
      <w:lvlText w:val="–"/>
      <w:lvlJc w:val="left"/>
      <w:pPr>
        <w:ind w:left="4990" w:hanging="397"/>
      </w:pPr>
      <w:rPr>
        <w:rFonts w:ascii="Verdana" w:hAnsi="Verdana" w:hint="default"/>
        <w:color w:val="auto"/>
      </w:rPr>
    </w:lvl>
    <w:lvl w:ilvl="6">
      <w:start w:val="1"/>
      <w:numFmt w:val="bullet"/>
      <w:lvlText w:val="–"/>
      <w:lvlJc w:val="left"/>
      <w:pPr>
        <w:ind w:left="5387" w:hanging="397"/>
      </w:pPr>
      <w:rPr>
        <w:rFonts w:ascii="Verdana" w:hAnsi="Verdana" w:hint="default"/>
        <w:color w:val="auto"/>
      </w:rPr>
    </w:lvl>
    <w:lvl w:ilvl="7">
      <w:start w:val="1"/>
      <w:numFmt w:val="bullet"/>
      <w:lvlText w:val="–"/>
      <w:lvlJc w:val="left"/>
      <w:pPr>
        <w:ind w:left="5784" w:hanging="397"/>
      </w:pPr>
      <w:rPr>
        <w:rFonts w:ascii="Verdana" w:hAnsi="Verdana" w:hint="default"/>
        <w:color w:val="auto"/>
      </w:rPr>
    </w:lvl>
    <w:lvl w:ilvl="8">
      <w:start w:val="1"/>
      <w:numFmt w:val="bullet"/>
      <w:lvlText w:val="–"/>
      <w:lvlJc w:val="left"/>
      <w:pPr>
        <w:ind w:left="6181" w:hanging="397"/>
      </w:pPr>
      <w:rPr>
        <w:rFonts w:ascii="Verdana" w:hAnsi="Verdana" w:hint="default"/>
        <w:color w:val="auto"/>
      </w:rPr>
    </w:lvl>
  </w:abstractNum>
  <w:num w:numId="1">
    <w:abstractNumId w:val="27"/>
  </w:num>
  <w:num w:numId="2">
    <w:abstractNumId w:val="33"/>
  </w:num>
  <w:num w:numId="3">
    <w:abstractNumId w:val="18"/>
  </w:num>
  <w:num w:numId="4">
    <w:abstractNumId w:val="8"/>
  </w:num>
  <w:num w:numId="5">
    <w:abstractNumId w:val="21"/>
  </w:num>
  <w:num w:numId="6">
    <w:abstractNumId w:val="11"/>
  </w:num>
  <w:num w:numId="7">
    <w:abstractNumId w:val="13"/>
  </w:num>
  <w:num w:numId="8">
    <w:abstractNumId w:val="29"/>
  </w:num>
  <w:num w:numId="9">
    <w:abstractNumId w:val="22"/>
  </w:num>
  <w:num w:numId="10">
    <w:abstractNumId w:val="15"/>
  </w:num>
  <w:num w:numId="11">
    <w:abstractNumId w:val="20"/>
  </w:num>
  <w:num w:numId="12">
    <w:abstractNumId w:val="31"/>
  </w:num>
  <w:num w:numId="13">
    <w:abstractNumId w:val="14"/>
  </w:num>
  <w:num w:numId="14">
    <w:abstractNumId w:val="12"/>
  </w:num>
  <w:num w:numId="15">
    <w:abstractNumId w:val="2"/>
  </w:num>
  <w:num w:numId="16">
    <w:abstractNumId w:val="28"/>
  </w:num>
  <w:num w:numId="17">
    <w:abstractNumId w:val="0"/>
  </w:num>
  <w:num w:numId="18">
    <w:abstractNumId w:val="16"/>
  </w:num>
  <w:num w:numId="19">
    <w:abstractNumId w:val="7"/>
  </w:num>
  <w:num w:numId="20">
    <w:abstractNumId w:val="4"/>
  </w:num>
  <w:num w:numId="21">
    <w:abstractNumId w:val="26"/>
  </w:num>
  <w:num w:numId="22">
    <w:abstractNumId w:val="23"/>
  </w:num>
  <w:num w:numId="23">
    <w:abstractNumId w:val="1"/>
  </w:num>
  <w:num w:numId="24">
    <w:abstractNumId w:val="25"/>
  </w:num>
  <w:num w:numId="25">
    <w:abstractNumId w:val="30"/>
  </w:num>
  <w:num w:numId="26">
    <w:abstractNumId w:val="3"/>
  </w:num>
  <w:num w:numId="27">
    <w:abstractNumId w:val="5"/>
  </w:num>
  <w:num w:numId="28">
    <w:abstractNumId w:val="6"/>
  </w:num>
  <w:num w:numId="29">
    <w:abstractNumId w:val="17"/>
  </w:num>
  <w:num w:numId="30">
    <w:abstractNumId w:val="24"/>
  </w:num>
  <w:num w:numId="31">
    <w:abstractNumId w:val="32"/>
  </w:num>
  <w:num w:numId="32">
    <w:abstractNumId w:val="9"/>
  </w:num>
  <w:num w:numId="33">
    <w:abstractNumId w:val="19"/>
  </w:num>
  <w:num w:numId="3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1304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18441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13"/>
    <w:rsid w:val="0000057D"/>
    <w:rsid w:val="00000B49"/>
    <w:rsid w:val="00000E38"/>
    <w:rsid w:val="00003DE3"/>
    <w:rsid w:val="000060C1"/>
    <w:rsid w:val="00006D6C"/>
    <w:rsid w:val="00007790"/>
    <w:rsid w:val="0001699F"/>
    <w:rsid w:val="000235DF"/>
    <w:rsid w:val="00025733"/>
    <w:rsid w:val="00027F50"/>
    <w:rsid w:val="0003072D"/>
    <w:rsid w:val="00034A1C"/>
    <w:rsid w:val="00035282"/>
    <w:rsid w:val="00047699"/>
    <w:rsid w:val="00047A59"/>
    <w:rsid w:val="00057495"/>
    <w:rsid w:val="00057852"/>
    <w:rsid w:val="00057936"/>
    <w:rsid w:val="00060A4C"/>
    <w:rsid w:val="00063065"/>
    <w:rsid w:val="0006666C"/>
    <w:rsid w:val="00066F81"/>
    <w:rsid w:val="00074F71"/>
    <w:rsid w:val="00080835"/>
    <w:rsid w:val="000810D7"/>
    <w:rsid w:val="000821C7"/>
    <w:rsid w:val="000837D6"/>
    <w:rsid w:val="0008708B"/>
    <w:rsid w:val="000905A6"/>
    <w:rsid w:val="000A44E2"/>
    <w:rsid w:val="000B1D6E"/>
    <w:rsid w:val="000B21D4"/>
    <w:rsid w:val="000B3F1D"/>
    <w:rsid w:val="000C45FA"/>
    <w:rsid w:val="000C51D5"/>
    <w:rsid w:val="000D1E13"/>
    <w:rsid w:val="000D3EB9"/>
    <w:rsid w:val="000D3F81"/>
    <w:rsid w:val="000E0F74"/>
    <w:rsid w:val="000E15D2"/>
    <w:rsid w:val="000E2EA7"/>
    <w:rsid w:val="000F0682"/>
    <w:rsid w:val="000F18FC"/>
    <w:rsid w:val="000F3D3D"/>
    <w:rsid w:val="000F56FA"/>
    <w:rsid w:val="0010271C"/>
    <w:rsid w:val="00102B37"/>
    <w:rsid w:val="0011074D"/>
    <w:rsid w:val="001124B9"/>
    <w:rsid w:val="00114CAD"/>
    <w:rsid w:val="00115A5C"/>
    <w:rsid w:val="001206A6"/>
    <w:rsid w:val="001223C1"/>
    <w:rsid w:val="001251BB"/>
    <w:rsid w:val="00127935"/>
    <w:rsid w:val="00134FE1"/>
    <w:rsid w:val="00136E5B"/>
    <w:rsid w:val="00140ACF"/>
    <w:rsid w:val="00141761"/>
    <w:rsid w:val="00141EEB"/>
    <w:rsid w:val="00144065"/>
    <w:rsid w:val="00146C11"/>
    <w:rsid w:val="00147388"/>
    <w:rsid w:val="00151C10"/>
    <w:rsid w:val="001536C0"/>
    <w:rsid w:val="00156B41"/>
    <w:rsid w:val="00165E86"/>
    <w:rsid w:val="001674B7"/>
    <w:rsid w:val="0017125F"/>
    <w:rsid w:val="001715EE"/>
    <w:rsid w:val="001716D9"/>
    <w:rsid w:val="00177DF9"/>
    <w:rsid w:val="001862C9"/>
    <w:rsid w:val="00191A0D"/>
    <w:rsid w:val="00193233"/>
    <w:rsid w:val="00194731"/>
    <w:rsid w:val="0019752B"/>
    <w:rsid w:val="001A1994"/>
    <w:rsid w:val="001B09DB"/>
    <w:rsid w:val="001B60AF"/>
    <w:rsid w:val="001B67D5"/>
    <w:rsid w:val="001B77E6"/>
    <w:rsid w:val="001C2FC9"/>
    <w:rsid w:val="001C6CCF"/>
    <w:rsid w:val="001D4305"/>
    <w:rsid w:val="001D5509"/>
    <w:rsid w:val="001D56A7"/>
    <w:rsid w:val="001D6E2B"/>
    <w:rsid w:val="001D6F53"/>
    <w:rsid w:val="001E082D"/>
    <w:rsid w:val="001E4893"/>
    <w:rsid w:val="001E70A5"/>
    <w:rsid w:val="001F3934"/>
    <w:rsid w:val="001F4EA6"/>
    <w:rsid w:val="00200051"/>
    <w:rsid w:val="00202714"/>
    <w:rsid w:val="002041EF"/>
    <w:rsid w:val="002065D0"/>
    <w:rsid w:val="002106FC"/>
    <w:rsid w:val="002109B5"/>
    <w:rsid w:val="00211FDC"/>
    <w:rsid w:val="00213E47"/>
    <w:rsid w:val="00223987"/>
    <w:rsid w:val="002335C0"/>
    <w:rsid w:val="002337C2"/>
    <w:rsid w:val="00235C5B"/>
    <w:rsid w:val="00240745"/>
    <w:rsid w:val="00241513"/>
    <w:rsid w:val="0024267E"/>
    <w:rsid w:val="00244173"/>
    <w:rsid w:val="00250737"/>
    <w:rsid w:val="00251D33"/>
    <w:rsid w:val="0025358B"/>
    <w:rsid w:val="00256604"/>
    <w:rsid w:val="002615E1"/>
    <w:rsid w:val="00261760"/>
    <w:rsid w:val="002618DF"/>
    <w:rsid w:val="002637D7"/>
    <w:rsid w:val="002639F0"/>
    <w:rsid w:val="00265492"/>
    <w:rsid w:val="00266454"/>
    <w:rsid w:val="00267CA6"/>
    <w:rsid w:val="002703C7"/>
    <w:rsid w:val="00270451"/>
    <w:rsid w:val="00271722"/>
    <w:rsid w:val="00273F1F"/>
    <w:rsid w:val="00283841"/>
    <w:rsid w:val="00285D82"/>
    <w:rsid w:val="00290A0B"/>
    <w:rsid w:val="00291F47"/>
    <w:rsid w:val="002938C8"/>
    <w:rsid w:val="00293F3E"/>
    <w:rsid w:val="002A2A0B"/>
    <w:rsid w:val="002A55C4"/>
    <w:rsid w:val="002A5C40"/>
    <w:rsid w:val="002B40D0"/>
    <w:rsid w:val="002C254E"/>
    <w:rsid w:val="002C480B"/>
    <w:rsid w:val="002D5233"/>
    <w:rsid w:val="002D6048"/>
    <w:rsid w:val="002D6529"/>
    <w:rsid w:val="002D6FFF"/>
    <w:rsid w:val="002E3F33"/>
    <w:rsid w:val="002E40E8"/>
    <w:rsid w:val="002E4C91"/>
    <w:rsid w:val="002E57C3"/>
    <w:rsid w:val="002E5A67"/>
    <w:rsid w:val="002E6A97"/>
    <w:rsid w:val="002E7528"/>
    <w:rsid w:val="002E7E38"/>
    <w:rsid w:val="002F319D"/>
    <w:rsid w:val="002F31B0"/>
    <w:rsid w:val="002F5D16"/>
    <w:rsid w:val="00302687"/>
    <w:rsid w:val="0030594D"/>
    <w:rsid w:val="0030655E"/>
    <w:rsid w:val="0031018B"/>
    <w:rsid w:val="00315027"/>
    <w:rsid w:val="00321104"/>
    <w:rsid w:val="003251E9"/>
    <w:rsid w:val="0032676E"/>
    <w:rsid w:val="00331427"/>
    <w:rsid w:val="00334955"/>
    <w:rsid w:val="00334B85"/>
    <w:rsid w:val="00334FD2"/>
    <w:rsid w:val="00345DDD"/>
    <w:rsid w:val="00346CC5"/>
    <w:rsid w:val="003642F7"/>
    <w:rsid w:val="00383700"/>
    <w:rsid w:val="00386A53"/>
    <w:rsid w:val="0038777C"/>
    <w:rsid w:val="003900ED"/>
    <w:rsid w:val="003916A6"/>
    <w:rsid w:val="003916EA"/>
    <w:rsid w:val="003A50AB"/>
    <w:rsid w:val="003A6EBF"/>
    <w:rsid w:val="003A7B6A"/>
    <w:rsid w:val="003B2C9A"/>
    <w:rsid w:val="003B5D6B"/>
    <w:rsid w:val="003C361D"/>
    <w:rsid w:val="003D0537"/>
    <w:rsid w:val="003D72B3"/>
    <w:rsid w:val="003E0258"/>
    <w:rsid w:val="003E71A5"/>
    <w:rsid w:val="003F27E5"/>
    <w:rsid w:val="003F348A"/>
    <w:rsid w:val="003F69A5"/>
    <w:rsid w:val="00400957"/>
    <w:rsid w:val="0040130E"/>
    <w:rsid w:val="00406C66"/>
    <w:rsid w:val="00407278"/>
    <w:rsid w:val="00407C11"/>
    <w:rsid w:val="0041584F"/>
    <w:rsid w:val="004206EA"/>
    <w:rsid w:val="00425363"/>
    <w:rsid w:val="004324A4"/>
    <w:rsid w:val="00435130"/>
    <w:rsid w:val="0044153B"/>
    <w:rsid w:val="0044319F"/>
    <w:rsid w:val="00444CF0"/>
    <w:rsid w:val="004478DB"/>
    <w:rsid w:val="0045242D"/>
    <w:rsid w:val="0045554F"/>
    <w:rsid w:val="00457CEE"/>
    <w:rsid w:val="00460C14"/>
    <w:rsid w:val="0046584A"/>
    <w:rsid w:val="00466720"/>
    <w:rsid w:val="00466813"/>
    <w:rsid w:val="00471501"/>
    <w:rsid w:val="004715F5"/>
    <w:rsid w:val="00473FE5"/>
    <w:rsid w:val="00476D3E"/>
    <w:rsid w:val="004778EA"/>
    <w:rsid w:val="00480259"/>
    <w:rsid w:val="00480EA0"/>
    <w:rsid w:val="00481CE7"/>
    <w:rsid w:val="00485D02"/>
    <w:rsid w:val="004865F1"/>
    <w:rsid w:val="00486FC8"/>
    <w:rsid w:val="0048789D"/>
    <w:rsid w:val="00492086"/>
    <w:rsid w:val="0049412D"/>
    <w:rsid w:val="00494291"/>
    <w:rsid w:val="004A3AC7"/>
    <w:rsid w:val="004B18C7"/>
    <w:rsid w:val="004B1F6D"/>
    <w:rsid w:val="004B518E"/>
    <w:rsid w:val="004B5E23"/>
    <w:rsid w:val="004B7565"/>
    <w:rsid w:val="004C2712"/>
    <w:rsid w:val="004C79B4"/>
    <w:rsid w:val="004D079E"/>
    <w:rsid w:val="004D2AB5"/>
    <w:rsid w:val="004D4F62"/>
    <w:rsid w:val="004D7F15"/>
    <w:rsid w:val="004E0D4D"/>
    <w:rsid w:val="004E0F67"/>
    <w:rsid w:val="004E2CD6"/>
    <w:rsid w:val="004E39BC"/>
    <w:rsid w:val="004E6D12"/>
    <w:rsid w:val="004F2EF2"/>
    <w:rsid w:val="004F541B"/>
    <w:rsid w:val="004F5CF9"/>
    <w:rsid w:val="0050570A"/>
    <w:rsid w:val="00510300"/>
    <w:rsid w:val="00512280"/>
    <w:rsid w:val="00514C02"/>
    <w:rsid w:val="005164F7"/>
    <w:rsid w:val="00521779"/>
    <w:rsid w:val="00524E7E"/>
    <w:rsid w:val="00526E90"/>
    <w:rsid w:val="0053395A"/>
    <w:rsid w:val="00533DCA"/>
    <w:rsid w:val="00535749"/>
    <w:rsid w:val="00536FAC"/>
    <w:rsid w:val="00537434"/>
    <w:rsid w:val="005433F4"/>
    <w:rsid w:val="00557085"/>
    <w:rsid w:val="00561BA7"/>
    <w:rsid w:val="0056243D"/>
    <w:rsid w:val="00576B06"/>
    <w:rsid w:val="00577FBA"/>
    <w:rsid w:val="00590753"/>
    <w:rsid w:val="0059182F"/>
    <w:rsid w:val="00592100"/>
    <w:rsid w:val="00596083"/>
    <w:rsid w:val="005A22CD"/>
    <w:rsid w:val="005A25AE"/>
    <w:rsid w:val="005A2DCA"/>
    <w:rsid w:val="005A3151"/>
    <w:rsid w:val="005A621D"/>
    <w:rsid w:val="005B1EF1"/>
    <w:rsid w:val="005B374E"/>
    <w:rsid w:val="005B4A98"/>
    <w:rsid w:val="005B5297"/>
    <w:rsid w:val="005C5605"/>
    <w:rsid w:val="005C7E4B"/>
    <w:rsid w:val="005D268F"/>
    <w:rsid w:val="005D386C"/>
    <w:rsid w:val="005D5A7B"/>
    <w:rsid w:val="005D5F3D"/>
    <w:rsid w:val="005D75B8"/>
    <w:rsid w:val="005E249B"/>
    <w:rsid w:val="005F43E7"/>
    <w:rsid w:val="005F5B3D"/>
    <w:rsid w:val="006025FD"/>
    <w:rsid w:val="006156AB"/>
    <w:rsid w:val="00615770"/>
    <w:rsid w:val="00622C4D"/>
    <w:rsid w:val="006274A9"/>
    <w:rsid w:val="00627548"/>
    <w:rsid w:val="00634C73"/>
    <w:rsid w:val="00634D2F"/>
    <w:rsid w:val="00637A79"/>
    <w:rsid w:val="006461E0"/>
    <w:rsid w:val="0064761C"/>
    <w:rsid w:val="006524DA"/>
    <w:rsid w:val="00656071"/>
    <w:rsid w:val="00657CCA"/>
    <w:rsid w:val="006700CD"/>
    <w:rsid w:val="0067012F"/>
    <w:rsid w:val="0067130E"/>
    <w:rsid w:val="00672D62"/>
    <w:rsid w:val="00683CB3"/>
    <w:rsid w:val="00687BED"/>
    <w:rsid w:val="00687DD4"/>
    <w:rsid w:val="0069005A"/>
    <w:rsid w:val="00695A75"/>
    <w:rsid w:val="00696A41"/>
    <w:rsid w:val="00697384"/>
    <w:rsid w:val="006A2434"/>
    <w:rsid w:val="006A3B27"/>
    <w:rsid w:val="006A4480"/>
    <w:rsid w:val="006A5BE2"/>
    <w:rsid w:val="006B27F4"/>
    <w:rsid w:val="006C23F9"/>
    <w:rsid w:val="006C253D"/>
    <w:rsid w:val="006C26D0"/>
    <w:rsid w:val="006C6235"/>
    <w:rsid w:val="006C6717"/>
    <w:rsid w:val="006C7E27"/>
    <w:rsid w:val="006D0A6E"/>
    <w:rsid w:val="006D0CE1"/>
    <w:rsid w:val="006D1E00"/>
    <w:rsid w:val="006D31EA"/>
    <w:rsid w:val="006E7DBF"/>
    <w:rsid w:val="006F0F42"/>
    <w:rsid w:val="006F1C5F"/>
    <w:rsid w:val="007057AB"/>
    <w:rsid w:val="007102B6"/>
    <w:rsid w:val="00712C1E"/>
    <w:rsid w:val="00713230"/>
    <w:rsid w:val="00713402"/>
    <w:rsid w:val="007244BE"/>
    <w:rsid w:val="00725063"/>
    <w:rsid w:val="00725FA2"/>
    <w:rsid w:val="00726854"/>
    <w:rsid w:val="0073058E"/>
    <w:rsid w:val="00732395"/>
    <w:rsid w:val="00736002"/>
    <w:rsid w:val="00736F2F"/>
    <w:rsid w:val="00740A14"/>
    <w:rsid w:val="00742D3E"/>
    <w:rsid w:val="00753934"/>
    <w:rsid w:val="007601D4"/>
    <w:rsid w:val="00760399"/>
    <w:rsid w:val="007667E8"/>
    <w:rsid w:val="007678EE"/>
    <w:rsid w:val="00770934"/>
    <w:rsid w:val="00772E3A"/>
    <w:rsid w:val="0077423E"/>
    <w:rsid w:val="00776184"/>
    <w:rsid w:val="00780E03"/>
    <w:rsid w:val="00783C8F"/>
    <w:rsid w:val="00787EB3"/>
    <w:rsid w:val="00790686"/>
    <w:rsid w:val="00790EF5"/>
    <w:rsid w:val="0079406B"/>
    <w:rsid w:val="0079421D"/>
    <w:rsid w:val="007A3D7B"/>
    <w:rsid w:val="007A5D77"/>
    <w:rsid w:val="007B5AA9"/>
    <w:rsid w:val="007B6177"/>
    <w:rsid w:val="007B691D"/>
    <w:rsid w:val="007B7109"/>
    <w:rsid w:val="007C18BD"/>
    <w:rsid w:val="007C2CB6"/>
    <w:rsid w:val="007C3157"/>
    <w:rsid w:val="007C3662"/>
    <w:rsid w:val="007C462F"/>
    <w:rsid w:val="007C5F66"/>
    <w:rsid w:val="007D0832"/>
    <w:rsid w:val="007D10CC"/>
    <w:rsid w:val="007D2260"/>
    <w:rsid w:val="007D2C6C"/>
    <w:rsid w:val="007D3EBB"/>
    <w:rsid w:val="007E5E25"/>
    <w:rsid w:val="007E6CEB"/>
    <w:rsid w:val="007F12B7"/>
    <w:rsid w:val="007F347F"/>
    <w:rsid w:val="007F5526"/>
    <w:rsid w:val="007F6155"/>
    <w:rsid w:val="007F76E8"/>
    <w:rsid w:val="0080383C"/>
    <w:rsid w:val="0081734E"/>
    <w:rsid w:val="00820E96"/>
    <w:rsid w:val="00820EC7"/>
    <w:rsid w:val="008279C6"/>
    <w:rsid w:val="00831B2D"/>
    <w:rsid w:val="00834C4F"/>
    <w:rsid w:val="00834FA3"/>
    <w:rsid w:val="008359A7"/>
    <w:rsid w:val="0084153E"/>
    <w:rsid w:val="00844804"/>
    <w:rsid w:val="00852DCE"/>
    <w:rsid w:val="00853258"/>
    <w:rsid w:val="008543CF"/>
    <w:rsid w:val="00855D8F"/>
    <w:rsid w:val="00860956"/>
    <w:rsid w:val="008615BD"/>
    <w:rsid w:val="0086250A"/>
    <w:rsid w:val="00866959"/>
    <w:rsid w:val="0086718C"/>
    <w:rsid w:val="008716DE"/>
    <w:rsid w:val="00874281"/>
    <w:rsid w:val="00874A15"/>
    <w:rsid w:val="0088010C"/>
    <w:rsid w:val="00880D38"/>
    <w:rsid w:val="00881BDD"/>
    <w:rsid w:val="008835E8"/>
    <w:rsid w:val="00883B06"/>
    <w:rsid w:val="00883F26"/>
    <w:rsid w:val="0088739D"/>
    <w:rsid w:val="00893843"/>
    <w:rsid w:val="008940F3"/>
    <w:rsid w:val="00894F5F"/>
    <w:rsid w:val="008A0BB3"/>
    <w:rsid w:val="008A239C"/>
    <w:rsid w:val="008B181F"/>
    <w:rsid w:val="008C12F1"/>
    <w:rsid w:val="008D0664"/>
    <w:rsid w:val="008D0F83"/>
    <w:rsid w:val="008D4E9E"/>
    <w:rsid w:val="008D4FBA"/>
    <w:rsid w:val="008E1B20"/>
    <w:rsid w:val="008F357C"/>
    <w:rsid w:val="008F3DD2"/>
    <w:rsid w:val="008F5690"/>
    <w:rsid w:val="0090580B"/>
    <w:rsid w:val="00907010"/>
    <w:rsid w:val="00910273"/>
    <w:rsid w:val="00913A61"/>
    <w:rsid w:val="00913DCA"/>
    <w:rsid w:val="00920E06"/>
    <w:rsid w:val="00921A84"/>
    <w:rsid w:val="00922200"/>
    <w:rsid w:val="00923178"/>
    <w:rsid w:val="009233EF"/>
    <w:rsid w:val="0093315E"/>
    <w:rsid w:val="00934EEB"/>
    <w:rsid w:val="009351C8"/>
    <w:rsid w:val="00935C87"/>
    <w:rsid w:val="00942F23"/>
    <w:rsid w:val="00943F36"/>
    <w:rsid w:val="009506E1"/>
    <w:rsid w:val="00950860"/>
    <w:rsid w:val="0095231E"/>
    <w:rsid w:val="0095317C"/>
    <w:rsid w:val="00956E64"/>
    <w:rsid w:val="00966C28"/>
    <w:rsid w:val="009721EC"/>
    <w:rsid w:val="00975CE5"/>
    <w:rsid w:val="00981E81"/>
    <w:rsid w:val="00990FFB"/>
    <w:rsid w:val="00993E3C"/>
    <w:rsid w:val="00994ABD"/>
    <w:rsid w:val="009A134E"/>
    <w:rsid w:val="009B6A5B"/>
    <w:rsid w:val="009B6CBD"/>
    <w:rsid w:val="009C4DF2"/>
    <w:rsid w:val="009C5FFB"/>
    <w:rsid w:val="009C68D7"/>
    <w:rsid w:val="009C7C9F"/>
    <w:rsid w:val="009D2B4A"/>
    <w:rsid w:val="009D2C5C"/>
    <w:rsid w:val="009D68FF"/>
    <w:rsid w:val="009D6FF1"/>
    <w:rsid w:val="009E2DBA"/>
    <w:rsid w:val="009E56AA"/>
    <w:rsid w:val="009E5DD8"/>
    <w:rsid w:val="009E5FD7"/>
    <w:rsid w:val="009F21CF"/>
    <w:rsid w:val="009F4C6A"/>
    <w:rsid w:val="009F5599"/>
    <w:rsid w:val="00A01A35"/>
    <w:rsid w:val="00A02802"/>
    <w:rsid w:val="00A02902"/>
    <w:rsid w:val="00A053F3"/>
    <w:rsid w:val="00A10C0C"/>
    <w:rsid w:val="00A13911"/>
    <w:rsid w:val="00A14B36"/>
    <w:rsid w:val="00A1567A"/>
    <w:rsid w:val="00A17F14"/>
    <w:rsid w:val="00A212E6"/>
    <w:rsid w:val="00A22BDF"/>
    <w:rsid w:val="00A237CE"/>
    <w:rsid w:val="00A253EE"/>
    <w:rsid w:val="00A26509"/>
    <w:rsid w:val="00A328DC"/>
    <w:rsid w:val="00A34820"/>
    <w:rsid w:val="00A34DDB"/>
    <w:rsid w:val="00A35FF5"/>
    <w:rsid w:val="00A424EE"/>
    <w:rsid w:val="00A46340"/>
    <w:rsid w:val="00A472DD"/>
    <w:rsid w:val="00A5054A"/>
    <w:rsid w:val="00A5386D"/>
    <w:rsid w:val="00A57153"/>
    <w:rsid w:val="00A622B4"/>
    <w:rsid w:val="00A62A99"/>
    <w:rsid w:val="00A63439"/>
    <w:rsid w:val="00A70483"/>
    <w:rsid w:val="00A70926"/>
    <w:rsid w:val="00A710A7"/>
    <w:rsid w:val="00A748CF"/>
    <w:rsid w:val="00A74B61"/>
    <w:rsid w:val="00A7637C"/>
    <w:rsid w:val="00A76ADC"/>
    <w:rsid w:val="00A7746D"/>
    <w:rsid w:val="00A77C68"/>
    <w:rsid w:val="00A84FFF"/>
    <w:rsid w:val="00A91104"/>
    <w:rsid w:val="00A93D8B"/>
    <w:rsid w:val="00A94375"/>
    <w:rsid w:val="00AA114B"/>
    <w:rsid w:val="00AA280A"/>
    <w:rsid w:val="00AA3CBD"/>
    <w:rsid w:val="00AA52B1"/>
    <w:rsid w:val="00AA5495"/>
    <w:rsid w:val="00AB3DFD"/>
    <w:rsid w:val="00AB4704"/>
    <w:rsid w:val="00AB613F"/>
    <w:rsid w:val="00AB75C6"/>
    <w:rsid w:val="00AB7F89"/>
    <w:rsid w:val="00AC5327"/>
    <w:rsid w:val="00AC6BC2"/>
    <w:rsid w:val="00AD2FAD"/>
    <w:rsid w:val="00AD53A0"/>
    <w:rsid w:val="00AD6A4F"/>
    <w:rsid w:val="00AE6900"/>
    <w:rsid w:val="00AE7967"/>
    <w:rsid w:val="00AF3239"/>
    <w:rsid w:val="00AF34AE"/>
    <w:rsid w:val="00AF6728"/>
    <w:rsid w:val="00AF7C7B"/>
    <w:rsid w:val="00B02EE6"/>
    <w:rsid w:val="00B14E72"/>
    <w:rsid w:val="00B210CE"/>
    <w:rsid w:val="00B2111B"/>
    <w:rsid w:val="00B222AC"/>
    <w:rsid w:val="00B3160D"/>
    <w:rsid w:val="00B33831"/>
    <w:rsid w:val="00B3558F"/>
    <w:rsid w:val="00B36076"/>
    <w:rsid w:val="00B36B8F"/>
    <w:rsid w:val="00B52273"/>
    <w:rsid w:val="00B55425"/>
    <w:rsid w:val="00B61283"/>
    <w:rsid w:val="00B626B7"/>
    <w:rsid w:val="00B67B66"/>
    <w:rsid w:val="00B74D98"/>
    <w:rsid w:val="00B82F24"/>
    <w:rsid w:val="00B83C48"/>
    <w:rsid w:val="00B844FE"/>
    <w:rsid w:val="00B92778"/>
    <w:rsid w:val="00B94C70"/>
    <w:rsid w:val="00B96055"/>
    <w:rsid w:val="00BA01F2"/>
    <w:rsid w:val="00BA2CDC"/>
    <w:rsid w:val="00BA54CA"/>
    <w:rsid w:val="00BA5905"/>
    <w:rsid w:val="00BA728B"/>
    <w:rsid w:val="00BA7637"/>
    <w:rsid w:val="00BB42DB"/>
    <w:rsid w:val="00BB6B0B"/>
    <w:rsid w:val="00BC37BF"/>
    <w:rsid w:val="00BC4FBB"/>
    <w:rsid w:val="00BD320D"/>
    <w:rsid w:val="00BD4E26"/>
    <w:rsid w:val="00BE01D0"/>
    <w:rsid w:val="00BE0C90"/>
    <w:rsid w:val="00BE1A56"/>
    <w:rsid w:val="00BE3067"/>
    <w:rsid w:val="00BE5523"/>
    <w:rsid w:val="00BE6433"/>
    <w:rsid w:val="00BF004B"/>
    <w:rsid w:val="00C00DA0"/>
    <w:rsid w:val="00C022C2"/>
    <w:rsid w:val="00C02735"/>
    <w:rsid w:val="00C02A64"/>
    <w:rsid w:val="00C031EA"/>
    <w:rsid w:val="00C0489D"/>
    <w:rsid w:val="00C04B33"/>
    <w:rsid w:val="00C04BF2"/>
    <w:rsid w:val="00C07466"/>
    <w:rsid w:val="00C101D8"/>
    <w:rsid w:val="00C1749C"/>
    <w:rsid w:val="00C249CC"/>
    <w:rsid w:val="00C27A21"/>
    <w:rsid w:val="00C27A52"/>
    <w:rsid w:val="00C33BF5"/>
    <w:rsid w:val="00C410C4"/>
    <w:rsid w:val="00C41971"/>
    <w:rsid w:val="00C43429"/>
    <w:rsid w:val="00C4489D"/>
    <w:rsid w:val="00C468BE"/>
    <w:rsid w:val="00C47148"/>
    <w:rsid w:val="00C47CF3"/>
    <w:rsid w:val="00C509ED"/>
    <w:rsid w:val="00C5193B"/>
    <w:rsid w:val="00C56089"/>
    <w:rsid w:val="00C56F42"/>
    <w:rsid w:val="00C57EEE"/>
    <w:rsid w:val="00C65AF7"/>
    <w:rsid w:val="00C71D6F"/>
    <w:rsid w:val="00C76CF3"/>
    <w:rsid w:val="00C84297"/>
    <w:rsid w:val="00C91803"/>
    <w:rsid w:val="00CA0ABE"/>
    <w:rsid w:val="00CA1ED8"/>
    <w:rsid w:val="00CA45A5"/>
    <w:rsid w:val="00CA4655"/>
    <w:rsid w:val="00CA6A34"/>
    <w:rsid w:val="00CA7D13"/>
    <w:rsid w:val="00CB1B77"/>
    <w:rsid w:val="00CB32BE"/>
    <w:rsid w:val="00CB32FD"/>
    <w:rsid w:val="00CB7E57"/>
    <w:rsid w:val="00CC1CC5"/>
    <w:rsid w:val="00CC5401"/>
    <w:rsid w:val="00CC7F3B"/>
    <w:rsid w:val="00CD4775"/>
    <w:rsid w:val="00CD6DC6"/>
    <w:rsid w:val="00CD6EF1"/>
    <w:rsid w:val="00CE4417"/>
    <w:rsid w:val="00CF13FA"/>
    <w:rsid w:val="00CF6D2C"/>
    <w:rsid w:val="00D006B3"/>
    <w:rsid w:val="00D03D0D"/>
    <w:rsid w:val="00D0794A"/>
    <w:rsid w:val="00D1363E"/>
    <w:rsid w:val="00D14B5E"/>
    <w:rsid w:val="00D20918"/>
    <w:rsid w:val="00D22B05"/>
    <w:rsid w:val="00D24715"/>
    <w:rsid w:val="00D315B6"/>
    <w:rsid w:val="00D31CFD"/>
    <w:rsid w:val="00D35B7D"/>
    <w:rsid w:val="00D35DD0"/>
    <w:rsid w:val="00D37F47"/>
    <w:rsid w:val="00D4719D"/>
    <w:rsid w:val="00D474A4"/>
    <w:rsid w:val="00D5330C"/>
    <w:rsid w:val="00D5688B"/>
    <w:rsid w:val="00D60AC7"/>
    <w:rsid w:val="00D63FDE"/>
    <w:rsid w:val="00D6651C"/>
    <w:rsid w:val="00D700BE"/>
    <w:rsid w:val="00D76502"/>
    <w:rsid w:val="00D810BD"/>
    <w:rsid w:val="00D81165"/>
    <w:rsid w:val="00D81E6D"/>
    <w:rsid w:val="00D83359"/>
    <w:rsid w:val="00D878C9"/>
    <w:rsid w:val="00DA0B3F"/>
    <w:rsid w:val="00DA7981"/>
    <w:rsid w:val="00DB082C"/>
    <w:rsid w:val="00DB15C8"/>
    <w:rsid w:val="00DB4F8C"/>
    <w:rsid w:val="00DC1D29"/>
    <w:rsid w:val="00DC2598"/>
    <w:rsid w:val="00DC4BB7"/>
    <w:rsid w:val="00DC59DA"/>
    <w:rsid w:val="00DD0CE7"/>
    <w:rsid w:val="00DD4994"/>
    <w:rsid w:val="00DD49D3"/>
    <w:rsid w:val="00DD4C58"/>
    <w:rsid w:val="00DE3A3E"/>
    <w:rsid w:val="00DE5C60"/>
    <w:rsid w:val="00DF4AE9"/>
    <w:rsid w:val="00DF5C49"/>
    <w:rsid w:val="00E03816"/>
    <w:rsid w:val="00E04210"/>
    <w:rsid w:val="00E05163"/>
    <w:rsid w:val="00E061E8"/>
    <w:rsid w:val="00E1176F"/>
    <w:rsid w:val="00E127D8"/>
    <w:rsid w:val="00E137CB"/>
    <w:rsid w:val="00E13DD2"/>
    <w:rsid w:val="00E14B7B"/>
    <w:rsid w:val="00E1685B"/>
    <w:rsid w:val="00E27900"/>
    <w:rsid w:val="00E27DF9"/>
    <w:rsid w:val="00E3057F"/>
    <w:rsid w:val="00E309E1"/>
    <w:rsid w:val="00E31FF4"/>
    <w:rsid w:val="00E33BA8"/>
    <w:rsid w:val="00E349E2"/>
    <w:rsid w:val="00E37BE6"/>
    <w:rsid w:val="00E51BDA"/>
    <w:rsid w:val="00E56F9B"/>
    <w:rsid w:val="00E60EB3"/>
    <w:rsid w:val="00E65683"/>
    <w:rsid w:val="00E67A70"/>
    <w:rsid w:val="00E72203"/>
    <w:rsid w:val="00E7694D"/>
    <w:rsid w:val="00E92D84"/>
    <w:rsid w:val="00E92E85"/>
    <w:rsid w:val="00EA1BA4"/>
    <w:rsid w:val="00EA2384"/>
    <w:rsid w:val="00EA2E92"/>
    <w:rsid w:val="00EA3F4D"/>
    <w:rsid w:val="00EA5C3D"/>
    <w:rsid w:val="00EA7346"/>
    <w:rsid w:val="00EB555D"/>
    <w:rsid w:val="00EB67D1"/>
    <w:rsid w:val="00EC1D35"/>
    <w:rsid w:val="00EC3F4A"/>
    <w:rsid w:val="00EC6BCA"/>
    <w:rsid w:val="00EC6F26"/>
    <w:rsid w:val="00ED19E9"/>
    <w:rsid w:val="00ED1B84"/>
    <w:rsid w:val="00ED4C5C"/>
    <w:rsid w:val="00ED71F8"/>
    <w:rsid w:val="00ED7CC8"/>
    <w:rsid w:val="00EE0089"/>
    <w:rsid w:val="00EE5BEE"/>
    <w:rsid w:val="00EE64D7"/>
    <w:rsid w:val="00EF6065"/>
    <w:rsid w:val="00F01A22"/>
    <w:rsid w:val="00F0280E"/>
    <w:rsid w:val="00F05F9D"/>
    <w:rsid w:val="00F15CB8"/>
    <w:rsid w:val="00F16CEE"/>
    <w:rsid w:val="00F17F64"/>
    <w:rsid w:val="00F22556"/>
    <w:rsid w:val="00F23D07"/>
    <w:rsid w:val="00F25AA6"/>
    <w:rsid w:val="00F300C7"/>
    <w:rsid w:val="00F3448F"/>
    <w:rsid w:val="00F363B0"/>
    <w:rsid w:val="00F40012"/>
    <w:rsid w:val="00F40DB2"/>
    <w:rsid w:val="00F410A0"/>
    <w:rsid w:val="00F41FDB"/>
    <w:rsid w:val="00F42662"/>
    <w:rsid w:val="00F4583D"/>
    <w:rsid w:val="00F60145"/>
    <w:rsid w:val="00F60171"/>
    <w:rsid w:val="00F64A2E"/>
    <w:rsid w:val="00F64DA8"/>
    <w:rsid w:val="00F64DE9"/>
    <w:rsid w:val="00F70BA8"/>
    <w:rsid w:val="00F720C8"/>
    <w:rsid w:val="00F75041"/>
    <w:rsid w:val="00F75D07"/>
    <w:rsid w:val="00F77EB3"/>
    <w:rsid w:val="00F83951"/>
    <w:rsid w:val="00F84186"/>
    <w:rsid w:val="00F86D02"/>
    <w:rsid w:val="00F8710D"/>
    <w:rsid w:val="00F91994"/>
    <w:rsid w:val="00F93854"/>
    <w:rsid w:val="00F94332"/>
    <w:rsid w:val="00F969A0"/>
    <w:rsid w:val="00FA10F7"/>
    <w:rsid w:val="00FA414E"/>
    <w:rsid w:val="00FA6550"/>
    <w:rsid w:val="00FA7557"/>
    <w:rsid w:val="00FA7CD0"/>
    <w:rsid w:val="00FB598D"/>
    <w:rsid w:val="00FC02E2"/>
    <w:rsid w:val="00FC1247"/>
    <w:rsid w:val="00FC39DB"/>
    <w:rsid w:val="00FC3C1E"/>
    <w:rsid w:val="00FD01EA"/>
    <w:rsid w:val="00FD0F6C"/>
    <w:rsid w:val="00FD2A23"/>
    <w:rsid w:val="00FD2BAB"/>
    <w:rsid w:val="00FD5C6E"/>
    <w:rsid w:val="00FE14B9"/>
    <w:rsid w:val="00FE3409"/>
    <w:rsid w:val="00FE6DCB"/>
    <w:rsid w:val="00FF3EAB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41"/>
    <o:shapelayout v:ext="edit">
      <o:idmap v:ext="edit" data="1"/>
    </o:shapelayout>
  </w:shapeDefaults>
  <w:decimalSymbol w:val=","/>
  <w:listSeparator w:val=";"/>
  <w14:docId w14:val="03CB4F9E"/>
  <w15:docId w15:val="{506B4DA2-D9BB-4113-BD5E-CC67397A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C7B"/>
  </w:style>
  <w:style w:type="paragraph" w:styleId="Heading1">
    <w:name w:val="heading 1"/>
    <w:basedOn w:val="Normal"/>
    <w:next w:val="BodyText"/>
    <w:link w:val="Heading1Char"/>
    <w:qFormat/>
    <w:rsid w:val="00AF7C7B"/>
    <w:pPr>
      <w:keepNext/>
      <w:keepLines/>
      <w:numPr>
        <w:numId w:val="3"/>
      </w:numPr>
      <w:spacing w:after="220"/>
      <w:outlineLvl w:val="0"/>
    </w:pPr>
    <w:rPr>
      <w:rFonts w:asciiTheme="majorHAnsi" w:eastAsiaTheme="majorEastAsia" w:hAnsiTheme="majorHAnsi" w:cstheme="majorHAnsi"/>
      <w:b/>
      <w:bCs/>
      <w:sz w:val="26"/>
      <w:szCs w:val="28"/>
    </w:rPr>
  </w:style>
  <w:style w:type="paragraph" w:styleId="Heading2">
    <w:name w:val="heading 2"/>
    <w:basedOn w:val="Normal"/>
    <w:next w:val="BodyText"/>
    <w:link w:val="Heading2Char"/>
    <w:qFormat/>
    <w:rsid w:val="00AF7C7B"/>
    <w:pPr>
      <w:keepNext/>
      <w:keepLines/>
      <w:numPr>
        <w:ilvl w:val="1"/>
        <w:numId w:val="3"/>
      </w:numPr>
      <w:spacing w:after="2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qFormat/>
    <w:rsid w:val="00AF7C7B"/>
    <w:pPr>
      <w:keepNext/>
      <w:keepLines/>
      <w:numPr>
        <w:ilvl w:val="2"/>
        <w:numId w:val="3"/>
      </w:numPr>
      <w:spacing w:after="22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BodyText"/>
    <w:link w:val="Heading4Char"/>
    <w:qFormat/>
    <w:rsid w:val="00AF7C7B"/>
    <w:pPr>
      <w:keepNext/>
      <w:keepLines/>
      <w:numPr>
        <w:ilvl w:val="3"/>
        <w:numId w:val="3"/>
      </w:numPr>
      <w:spacing w:after="22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odyText"/>
    <w:link w:val="Heading5Char"/>
    <w:qFormat/>
    <w:rsid w:val="00AF7C7B"/>
    <w:pPr>
      <w:keepNext/>
      <w:keepLines/>
      <w:numPr>
        <w:ilvl w:val="4"/>
        <w:numId w:val="3"/>
      </w:numPr>
      <w:spacing w:after="22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BodyText"/>
    <w:link w:val="Heading6Char"/>
    <w:qFormat/>
    <w:rsid w:val="00AF7C7B"/>
    <w:pPr>
      <w:keepNext/>
      <w:keepLines/>
      <w:numPr>
        <w:ilvl w:val="5"/>
        <w:numId w:val="3"/>
      </w:numPr>
      <w:spacing w:after="22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qFormat/>
    <w:rsid w:val="00AF7C7B"/>
    <w:pPr>
      <w:keepNext/>
      <w:keepLines/>
      <w:numPr>
        <w:ilvl w:val="6"/>
        <w:numId w:val="3"/>
      </w:numPr>
      <w:spacing w:after="22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qFormat/>
    <w:rsid w:val="00AF7C7B"/>
    <w:pPr>
      <w:keepNext/>
      <w:keepLines/>
      <w:numPr>
        <w:ilvl w:val="7"/>
        <w:numId w:val="3"/>
      </w:numPr>
      <w:spacing w:after="22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BodyText"/>
    <w:link w:val="Heading9Char"/>
    <w:qFormat/>
    <w:rsid w:val="00AF7C7B"/>
    <w:pPr>
      <w:keepNext/>
      <w:keepLines/>
      <w:numPr>
        <w:ilvl w:val="8"/>
        <w:numId w:val="3"/>
      </w:numPr>
      <w:spacing w:after="22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7C7B"/>
    <w:rPr>
      <w:noProof/>
      <w:sz w:val="20"/>
    </w:rPr>
  </w:style>
  <w:style w:type="character" w:customStyle="1" w:styleId="HeaderChar">
    <w:name w:val="Header Char"/>
    <w:basedOn w:val="DefaultParagraphFont"/>
    <w:link w:val="Header"/>
    <w:rsid w:val="00697384"/>
    <w:rPr>
      <w:noProof/>
      <w:sz w:val="20"/>
    </w:rPr>
  </w:style>
  <w:style w:type="paragraph" w:styleId="Footer">
    <w:name w:val="footer"/>
    <w:basedOn w:val="Normal"/>
    <w:link w:val="FooterChar"/>
    <w:rsid w:val="00AF7C7B"/>
    <w:rPr>
      <w:noProof/>
      <w:color w:val="054884" w:themeColor="text2"/>
      <w:sz w:val="16"/>
    </w:rPr>
  </w:style>
  <w:style w:type="character" w:customStyle="1" w:styleId="FooterChar">
    <w:name w:val="Footer Char"/>
    <w:basedOn w:val="DefaultParagraphFont"/>
    <w:link w:val="Footer"/>
    <w:rsid w:val="004715F5"/>
    <w:rPr>
      <w:noProof/>
      <w:color w:val="054884" w:themeColor="text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AF7C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6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7C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ireunaviivaa">
    <w:name w:val="Ei reunaviivaa"/>
    <w:basedOn w:val="TableNormal"/>
    <w:qFormat/>
    <w:rsid w:val="00AF7C7B"/>
    <w:tblPr/>
  </w:style>
  <w:style w:type="character" w:styleId="PlaceholderText">
    <w:name w:val="Placeholder Text"/>
    <w:basedOn w:val="DefaultParagraphFont"/>
    <w:rsid w:val="001862C9"/>
    <w:rPr>
      <w:color w:val="auto"/>
      <w:bdr w:val="none" w:sz="0" w:space="0" w:color="auto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rsid w:val="0069005A"/>
    <w:rPr>
      <w:rFonts w:asciiTheme="majorHAnsi" w:eastAsiaTheme="majorEastAsia" w:hAnsiTheme="majorHAnsi" w:cstheme="majorBidi"/>
      <w:iCs/>
    </w:rPr>
  </w:style>
  <w:style w:type="paragraph" w:styleId="BodyText">
    <w:name w:val="Body Text"/>
    <w:basedOn w:val="Normal"/>
    <w:link w:val="BodyTextChar"/>
    <w:uiPriority w:val="1"/>
    <w:qFormat/>
    <w:rsid w:val="00AF7C7B"/>
    <w:pPr>
      <w:spacing w:after="220"/>
      <w:ind w:left="2608"/>
    </w:pPr>
  </w:style>
  <w:style w:type="character" w:customStyle="1" w:styleId="BodyTextChar">
    <w:name w:val="Body Text Char"/>
    <w:basedOn w:val="DefaultParagraphFont"/>
    <w:link w:val="BodyText"/>
    <w:uiPriority w:val="1"/>
    <w:rsid w:val="0069005A"/>
  </w:style>
  <w:style w:type="paragraph" w:styleId="NoSpacing">
    <w:name w:val="No Spacing"/>
    <w:qFormat/>
    <w:rsid w:val="00AF7C7B"/>
    <w:pPr>
      <w:ind w:left="2608"/>
    </w:pPr>
  </w:style>
  <w:style w:type="paragraph" w:styleId="ListNumber">
    <w:name w:val="List Number"/>
    <w:basedOn w:val="Normal"/>
    <w:qFormat/>
    <w:rsid w:val="00AF7C7B"/>
    <w:pPr>
      <w:numPr>
        <w:numId w:val="1"/>
      </w:numPr>
      <w:spacing w:after="220"/>
      <w:contextualSpacing/>
    </w:pPr>
  </w:style>
  <w:style w:type="paragraph" w:styleId="ListBullet">
    <w:name w:val="List Bullet"/>
    <w:basedOn w:val="Normal"/>
    <w:qFormat/>
    <w:rsid w:val="00AF7C7B"/>
    <w:pPr>
      <w:numPr>
        <w:numId w:val="2"/>
      </w:numPr>
      <w:spacing w:after="220"/>
      <w:contextualSpacing/>
    </w:pPr>
  </w:style>
  <w:style w:type="character" w:customStyle="1" w:styleId="Heading1Char">
    <w:name w:val="Heading 1 Char"/>
    <w:basedOn w:val="DefaultParagraphFont"/>
    <w:link w:val="Heading1"/>
    <w:rsid w:val="00CE4417"/>
    <w:rPr>
      <w:rFonts w:asciiTheme="majorHAnsi" w:eastAsiaTheme="majorEastAsia" w:hAnsiTheme="majorHAnsi" w:cstheme="majorHAnsi"/>
      <w:b/>
      <w:bCs/>
      <w:sz w:val="26"/>
      <w:szCs w:val="28"/>
    </w:rPr>
  </w:style>
  <w:style w:type="paragraph" w:styleId="Title">
    <w:name w:val="Title"/>
    <w:basedOn w:val="Normal"/>
    <w:next w:val="BodyText"/>
    <w:link w:val="TitleChar"/>
    <w:qFormat/>
    <w:rsid w:val="00AF7C7B"/>
    <w:pPr>
      <w:spacing w:after="220"/>
      <w:contextualSpacing/>
    </w:pPr>
    <w:rPr>
      <w:rFonts w:asciiTheme="majorHAnsi" w:eastAsiaTheme="majorEastAsia" w:hAnsiTheme="majorHAnsi" w:cstheme="majorHAnsi"/>
      <w:b/>
      <w:color w:val="054884" w:themeColor="text2"/>
      <w:kern w:val="22"/>
      <w:sz w:val="30"/>
      <w:szCs w:val="52"/>
    </w:rPr>
  </w:style>
  <w:style w:type="character" w:customStyle="1" w:styleId="TitleChar">
    <w:name w:val="Title Char"/>
    <w:basedOn w:val="DefaultParagraphFont"/>
    <w:link w:val="Title"/>
    <w:rsid w:val="00CE4417"/>
    <w:rPr>
      <w:rFonts w:asciiTheme="majorHAnsi" w:eastAsiaTheme="majorEastAsia" w:hAnsiTheme="majorHAnsi" w:cstheme="majorHAnsi"/>
      <w:b/>
      <w:color w:val="054884" w:themeColor="text2"/>
      <w:kern w:val="22"/>
      <w:sz w:val="30"/>
      <w:szCs w:val="52"/>
    </w:rPr>
  </w:style>
  <w:style w:type="paragraph" w:styleId="TOCHeading">
    <w:name w:val="TOC Heading"/>
    <w:next w:val="Normal"/>
    <w:qFormat/>
    <w:rsid w:val="00AF7C7B"/>
    <w:pPr>
      <w:spacing w:after="220"/>
    </w:pPr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CE441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CE4417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rsid w:val="0069005A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69005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rsid w:val="0069005A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rsid w:val="0069005A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rsid w:val="0069005A"/>
    <w:rPr>
      <w:rFonts w:asciiTheme="majorHAnsi" w:eastAsiaTheme="majorEastAsia" w:hAnsiTheme="majorHAnsi" w:cstheme="majorBidi"/>
      <w:iCs/>
      <w:szCs w:val="20"/>
    </w:rPr>
  </w:style>
  <w:style w:type="numbering" w:customStyle="1" w:styleId="Luettelomerkit">
    <w:name w:val="Luettelomerkit"/>
    <w:rsid w:val="00AF7C7B"/>
    <w:pPr>
      <w:numPr>
        <w:numId w:val="2"/>
      </w:numPr>
    </w:pPr>
  </w:style>
  <w:style w:type="numbering" w:customStyle="1" w:styleId="Luettelonumerot">
    <w:name w:val="Luettelo numerot"/>
    <w:rsid w:val="00AF7C7B"/>
    <w:pPr>
      <w:numPr>
        <w:numId w:val="1"/>
      </w:numPr>
    </w:pPr>
  </w:style>
  <w:style w:type="paragraph" w:customStyle="1" w:styleId="Ohje">
    <w:name w:val="Ohje"/>
    <w:basedOn w:val="BodyText"/>
    <w:rsid w:val="00AF7C7B"/>
    <w:pPr>
      <w:shd w:val="clear" w:color="auto" w:fill="FFFF00"/>
    </w:pPr>
  </w:style>
  <w:style w:type="paragraph" w:styleId="TOC1">
    <w:name w:val="toc 1"/>
    <w:next w:val="Normal"/>
    <w:autoRedefine/>
    <w:uiPriority w:val="39"/>
    <w:rsid w:val="00DD0CE7"/>
    <w:pPr>
      <w:tabs>
        <w:tab w:val="right" w:leader="dot" w:pos="13467"/>
      </w:tabs>
      <w:spacing w:before="240" w:after="120"/>
      <w:ind w:left="567" w:hanging="567"/>
    </w:pPr>
    <w:rPr>
      <w:rFonts w:asciiTheme="majorHAnsi" w:eastAsiaTheme="majorEastAsia" w:hAnsiTheme="majorHAnsi" w:cstheme="majorHAnsi"/>
      <w:b/>
      <w:szCs w:val="20"/>
    </w:rPr>
  </w:style>
  <w:style w:type="paragraph" w:styleId="TOC2">
    <w:name w:val="toc 2"/>
    <w:next w:val="Normal"/>
    <w:autoRedefine/>
    <w:uiPriority w:val="39"/>
    <w:rsid w:val="00DD0CE7"/>
    <w:pPr>
      <w:tabs>
        <w:tab w:val="left" w:pos="1418"/>
        <w:tab w:val="right" w:leader="dot" w:pos="13467"/>
      </w:tabs>
      <w:spacing w:before="120"/>
      <w:ind w:left="1418" w:hanging="851"/>
    </w:pPr>
    <w:rPr>
      <w:rFonts w:asciiTheme="majorHAnsi" w:eastAsiaTheme="majorEastAsia" w:hAnsiTheme="majorHAnsi" w:cstheme="majorBidi"/>
      <w:bCs/>
      <w:iCs/>
      <w:szCs w:val="20"/>
    </w:rPr>
  </w:style>
  <w:style w:type="character" w:styleId="Hyperlink">
    <w:name w:val="Hyperlink"/>
    <w:basedOn w:val="DefaultParagraphFont"/>
    <w:unhideWhenUsed/>
    <w:rsid w:val="007C3157"/>
    <w:rPr>
      <w:color w:val="0000FF" w:themeColor="hyperlink"/>
      <w:u w:val="single"/>
    </w:rPr>
  </w:style>
  <w:style w:type="paragraph" w:styleId="TOC3">
    <w:name w:val="toc 3"/>
    <w:next w:val="Normal"/>
    <w:autoRedefine/>
    <w:uiPriority w:val="39"/>
    <w:rsid w:val="00DD0CE7"/>
    <w:pPr>
      <w:tabs>
        <w:tab w:val="left" w:pos="2552"/>
        <w:tab w:val="right" w:leader="dot" w:pos="13467"/>
      </w:tabs>
      <w:ind w:left="2552" w:hanging="1134"/>
    </w:pPr>
    <w:rPr>
      <w:rFonts w:asciiTheme="majorHAnsi" w:eastAsiaTheme="majorEastAsia" w:hAnsiTheme="majorHAnsi" w:cstheme="majorBidi"/>
      <w:bCs/>
      <w:szCs w:val="20"/>
    </w:rPr>
  </w:style>
  <w:style w:type="paragraph" w:styleId="TOC4">
    <w:name w:val="toc 4"/>
    <w:basedOn w:val="Normal"/>
    <w:next w:val="Normal"/>
    <w:autoRedefine/>
    <w:rsid w:val="00E349E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E349E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E349E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E349E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E349E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E349E2"/>
    <w:pPr>
      <w:ind w:left="1760"/>
    </w:pPr>
    <w:rPr>
      <w:sz w:val="20"/>
      <w:szCs w:val="20"/>
    </w:rPr>
  </w:style>
  <w:style w:type="paragraph" w:customStyle="1" w:styleId="Taulukkootsikko">
    <w:name w:val="Taulukko_otsikko"/>
    <w:basedOn w:val="Normal"/>
    <w:next w:val="Normal"/>
    <w:rsid w:val="0044153B"/>
    <w:pPr>
      <w:spacing w:after="120"/>
      <w:jc w:val="both"/>
    </w:pPr>
    <w:rPr>
      <w:rFonts w:ascii="Verdana" w:eastAsia="Times New Roman" w:hAnsi="Verdana" w:cs="Arial"/>
      <w:b/>
      <w:sz w:val="20"/>
    </w:rPr>
  </w:style>
  <w:style w:type="paragraph" w:customStyle="1" w:styleId="Taulukkoteksti">
    <w:name w:val="Taulukkoteksti"/>
    <w:basedOn w:val="Normal"/>
    <w:rsid w:val="0044153B"/>
    <w:pPr>
      <w:spacing w:after="120"/>
      <w:jc w:val="both"/>
    </w:pPr>
    <w:rPr>
      <w:rFonts w:ascii="Verdana" w:eastAsia="Times New Roman" w:hAnsi="Verdana" w:cs="Arial"/>
      <w:sz w:val="20"/>
    </w:rPr>
  </w:style>
  <w:style w:type="table" w:customStyle="1" w:styleId="Viestintvirastotaulukko">
    <w:name w:val="Viestintävirasto taulukko"/>
    <w:basedOn w:val="TableNormal"/>
    <w:uiPriority w:val="99"/>
    <w:qFormat/>
    <w:rsid w:val="00AD2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EECE1"/>
      </w:tcPr>
    </w:tblStylePr>
  </w:style>
  <w:style w:type="numbering" w:customStyle="1" w:styleId="Numeroituotsikointi">
    <w:name w:val="Numeroitu otsikointi"/>
    <w:rsid w:val="00AF7C7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883B06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0D3F81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rsid w:val="000D3F81"/>
    <w:rPr>
      <w:rFonts w:ascii="Calibri" w:hAnsi="Calibri" w:cstheme="minorBid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66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F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F81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2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2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2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4268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920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1ACAD5E4BC4C7BA09740D22B87E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0D8F-A55D-4BEE-9BCB-EA89DABE78C4}"/>
      </w:docPartPr>
      <w:docPartBody>
        <w:p w:rsidR="00125736" w:rsidRDefault="00125736">
          <w:pPr>
            <w:pStyle w:val="6A1ACAD5E4BC4C7BA09740D22B87E5FE"/>
          </w:pPr>
          <w:r w:rsidRPr="00D4719D">
            <w:rPr>
              <w:sz w:val="28"/>
              <w:szCs w:val="28"/>
            </w:rPr>
            <w:fldChar w:fldCharType="begin"/>
          </w:r>
          <w:r w:rsidRPr="00D4719D">
            <w:rPr>
              <w:sz w:val="28"/>
              <w:szCs w:val="28"/>
            </w:rPr>
            <w:instrText xml:space="preserve"> Macrobutton NoMacro [Numero]</w:instrText>
          </w:r>
          <w:r w:rsidRPr="00D4719D">
            <w:rPr>
              <w:sz w:val="28"/>
              <w:szCs w:val="28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36"/>
    <w:rsid w:val="00005FDB"/>
    <w:rsid w:val="000F02D3"/>
    <w:rsid w:val="00125736"/>
    <w:rsid w:val="001655A9"/>
    <w:rsid w:val="001E4084"/>
    <w:rsid w:val="002F328C"/>
    <w:rsid w:val="003932DF"/>
    <w:rsid w:val="00396703"/>
    <w:rsid w:val="00432D31"/>
    <w:rsid w:val="004565EF"/>
    <w:rsid w:val="0049578E"/>
    <w:rsid w:val="00501BA1"/>
    <w:rsid w:val="00616F12"/>
    <w:rsid w:val="00717582"/>
    <w:rsid w:val="00742A74"/>
    <w:rsid w:val="0082028E"/>
    <w:rsid w:val="00993E96"/>
    <w:rsid w:val="00A23B23"/>
    <w:rsid w:val="00A44601"/>
    <w:rsid w:val="00A72FB7"/>
    <w:rsid w:val="00BC693B"/>
    <w:rsid w:val="00C8662B"/>
    <w:rsid w:val="00CB3447"/>
    <w:rsid w:val="00CE174E"/>
    <w:rsid w:val="00DF32F9"/>
    <w:rsid w:val="00E26B68"/>
    <w:rsid w:val="00E43564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ACAD5E4BC4C7BA09740D22B87E5FE">
    <w:name w:val="6A1ACAD5E4BC4C7BA09740D22B87E5FE"/>
  </w:style>
  <w:style w:type="paragraph" w:customStyle="1" w:styleId="A42C6100E6E74DF3878DAC5C9E15EAE0">
    <w:name w:val="A42C6100E6E74DF3878DAC5C9E15EAE0"/>
  </w:style>
  <w:style w:type="paragraph" w:customStyle="1" w:styleId="0C1A71CC82C2479DA03865AAA62B7596">
    <w:name w:val="0C1A71CC82C2479DA03865AAA62B7596"/>
  </w:style>
  <w:style w:type="character" w:styleId="PlaceholderText">
    <w:name w:val="Placeholder Text"/>
    <w:basedOn w:val="DefaultParagraphFont"/>
    <w:uiPriority w:val="99"/>
    <w:rPr>
      <w:color w:val="auto"/>
      <w:bdr w:val="none" w:sz="0" w:space="0" w:color="auto"/>
      <w:shd w:val="clear" w:color="auto" w:fill="auto"/>
    </w:rPr>
  </w:style>
  <w:style w:type="paragraph" w:customStyle="1" w:styleId="7EB062DF8B3545B598D0C048663CF8CA">
    <w:name w:val="7EB062DF8B3545B598D0C048663CF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Viestintävirasto">
      <a:dk1>
        <a:sysClr val="windowText" lastClr="000000"/>
      </a:dk1>
      <a:lt1>
        <a:sysClr val="window" lastClr="FFFFFF"/>
      </a:lt1>
      <a:dk2>
        <a:srgbClr val="054884"/>
      </a:dk2>
      <a:lt2>
        <a:srgbClr val="EEECE1"/>
      </a:lt2>
      <a:accent1>
        <a:srgbClr val="00ACDE"/>
      </a:accent1>
      <a:accent2>
        <a:srgbClr val="FF2F8B"/>
      </a:accent2>
      <a:accent3>
        <a:srgbClr val="99C500"/>
      </a:accent3>
      <a:accent4>
        <a:srgbClr val="FF9B00"/>
      </a:accent4>
      <a:accent5>
        <a:srgbClr val="054884"/>
      </a:accent5>
      <a:accent6>
        <a:srgbClr val="838383"/>
      </a:accent6>
      <a:hlink>
        <a:srgbClr val="0000FF"/>
      </a:hlink>
      <a:folHlink>
        <a:srgbClr val="800080"/>
      </a:folHlink>
    </a:clrScheme>
    <a:fontScheme name="Viestintävirasto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x.x.20xx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2F88A-C508-47F9-B8EF-B850EA03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9484</Words>
  <Characters>76821</Characters>
  <Application>Microsoft Office Word</Application>
  <DocSecurity>0</DocSecurity>
  <Lines>640</Lines>
  <Paragraphs>172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Viestintävirasto</Company>
  <LinksUpToDate>false</LinksUpToDate>
  <CharactersWithSpaces>86133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211/2019</dc:subject>
  <dc:creator>Hänninen Pasi</dc:creator>
  <cp:lastModifiedBy>Ihalainen Petteri</cp:lastModifiedBy>
  <cp:revision>2</cp:revision>
  <cp:lastPrinted>2016-09-30T08:15:00Z</cp:lastPrinted>
  <dcterms:created xsi:type="dcterms:W3CDTF">2018-12-27T07:31:00Z</dcterms:created>
  <dcterms:modified xsi:type="dcterms:W3CDTF">2018-12-27T07:31:00Z</dcterms:modified>
</cp:coreProperties>
</file>